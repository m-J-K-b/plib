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EC60DE" w14:textId="77777777" w:rsidR="00031AB9" w:rsidRPr="00B67A02" w:rsidRDefault="00031AB9" w:rsidP="00031AB9">
      <w:pPr>
        <w:tabs>
          <w:tab w:val="left" w:pos="0"/>
          <w:tab w:val="left" w:pos="567"/>
        </w:tabs>
        <w:spacing w:line="240" w:lineRule="auto"/>
        <w:ind w:left="-142"/>
        <w:rPr>
          <w:rFonts w:ascii="Sylfaen" w:hAnsi="Sylfaen" w:cs="Sylfaen"/>
          <w:b/>
          <w:sz w:val="36"/>
          <w:szCs w:val="36"/>
          <w:lang w:val="en-US"/>
        </w:rPr>
      </w:pPr>
      <w:r w:rsidRPr="00B67A02">
        <w:rPr>
          <w:rFonts w:ascii="Sylfaen" w:hAnsi="Sylfaen" w:cs="Sylfaen"/>
          <w:b/>
          <w:sz w:val="36"/>
          <w:szCs w:val="36"/>
          <w:lang w:val="en-US"/>
        </w:rPr>
        <w:t>AGENDA</w:t>
      </w:r>
    </w:p>
    <w:p w14:paraId="0D4CEB62" w14:textId="77777777" w:rsidR="00B67A02" w:rsidRDefault="00B67A02" w:rsidP="00031AB9">
      <w:pPr>
        <w:tabs>
          <w:tab w:val="left" w:pos="0"/>
          <w:tab w:val="left" w:pos="567"/>
        </w:tabs>
        <w:spacing w:line="240" w:lineRule="auto"/>
        <w:ind w:left="-142"/>
        <w:rPr>
          <w:rFonts w:ascii="Sylfaen" w:hAnsi="Sylfaen" w:cs="Sylfaen"/>
          <w:b/>
          <w:sz w:val="32"/>
          <w:szCs w:val="32"/>
          <w:lang w:val="en-US"/>
        </w:rPr>
      </w:pPr>
    </w:p>
    <w:p w14:paraId="5AEED40F" w14:textId="77777777" w:rsidR="00B67A02" w:rsidRDefault="00B67A02" w:rsidP="00031AB9">
      <w:pPr>
        <w:tabs>
          <w:tab w:val="left" w:pos="0"/>
          <w:tab w:val="left" w:pos="567"/>
        </w:tabs>
        <w:spacing w:line="240" w:lineRule="auto"/>
        <w:ind w:left="-142"/>
        <w:rPr>
          <w:rFonts w:ascii="Sylfaen" w:hAnsi="Sylfaen" w:cs="Sylfaen"/>
          <w:b/>
          <w:sz w:val="32"/>
          <w:szCs w:val="32"/>
          <w:lang w:val="en-US"/>
        </w:rPr>
      </w:pPr>
    </w:p>
    <w:p w14:paraId="174A2BE7" w14:textId="77777777" w:rsidR="005A34AB" w:rsidRPr="00F2582F" w:rsidRDefault="00F2582F" w:rsidP="00031AB9">
      <w:pPr>
        <w:tabs>
          <w:tab w:val="left" w:pos="0"/>
          <w:tab w:val="left" w:pos="567"/>
        </w:tabs>
        <w:spacing w:line="240" w:lineRule="auto"/>
        <w:ind w:left="-142"/>
        <w:rPr>
          <w:rFonts w:ascii="Sylfaen" w:hAnsi="Sylfaen" w:cs="Sylfaen"/>
          <w:b/>
          <w:sz w:val="36"/>
          <w:szCs w:val="36"/>
          <w:lang w:val="en-US"/>
        </w:rPr>
      </w:pPr>
      <w:r>
        <w:rPr>
          <w:rFonts w:ascii="Sylfaen" w:hAnsi="Sylfaen" w:cs="Sylfaen"/>
          <w:b/>
          <w:sz w:val="36"/>
          <w:szCs w:val="36"/>
          <w:lang w:val="en-US"/>
        </w:rPr>
        <w:t xml:space="preserve">                  </w:t>
      </w:r>
      <w:r w:rsidR="00031AB9" w:rsidRPr="00F2582F">
        <w:rPr>
          <w:rFonts w:ascii="Sylfaen" w:hAnsi="Sylfaen" w:cs="Sylfaen"/>
          <w:b/>
          <w:sz w:val="36"/>
          <w:szCs w:val="36"/>
          <w:lang w:val="en-US"/>
        </w:rPr>
        <w:t xml:space="preserve"> Summer School</w:t>
      </w:r>
      <w:ins w:id="0" w:author="Office 2004 Test Drive-Benutzer" w:date="2016-07-10T18:27:00Z">
        <w:r w:rsidR="00737C3E">
          <w:rPr>
            <w:rFonts w:ascii="Sylfaen" w:hAnsi="Sylfaen" w:cs="Sylfaen"/>
            <w:b/>
            <w:sz w:val="36"/>
            <w:szCs w:val="36"/>
            <w:lang w:val="en-US"/>
          </w:rPr>
          <w:t>:</w:t>
        </w:r>
      </w:ins>
      <w:r w:rsidR="00031AB9" w:rsidRPr="00F2582F">
        <w:rPr>
          <w:rFonts w:ascii="Sylfaen" w:hAnsi="Sylfaen" w:cs="Sylfaen"/>
          <w:b/>
          <w:sz w:val="36"/>
          <w:szCs w:val="36"/>
          <w:lang w:val="en-US"/>
        </w:rPr>
        <w:t xml:space="preserve"> </w:t>
      </w:r>
      <w:r>
        <w:rPr>
          <w:rFonts w:ascii="Sylfaen" w:hAnsi="Sylfaen" w:cs="Sylfaen"/>
          <w:b/>
          <w:sz w:val="36"/>
          <w:szCs w:val="36"/>
          <w:lang w:val="en-US"/>
        </w:rPr>
        <w:t xml:space="preserve">  </w:t>
      </w:r>
      <w:r w:rsidR="00B67A02" w:rsidRPr="00F2582F">
        <w:rPr>
          <w:rFonts w:ascii="Sylfaen" w:hAnsi="Sylfaen" w:cs="Sylfaen"/>
          <w:b/>
          <w:sz w:val="36"/>
          <w:szCs w:val="36"/>
          <w:lang w:val="en-US"/>
        </w:rPr>
        <w:t>Psychoanalysis</w:t>
      </w:r>
      <w:r w:rsidRPr="00F2582F">
        <w:rPr>
          <w:rFonts w:ascii="Sylfaen" w:hAnsi="Sylfaen" w:cs="Sylfaen"/>
          <w:b/>
          <w:sz w:val="36"/>
          <w:szCs w:val="36"/>
          <w:lang w:val="en-US"/>
        </w:rPr>
        <w:t xml:space="preserve"> in Georgia</w:t>
      </w:r>
      <w:del w:id="1" w:author="Office 2004 Test Drive-Benutzer" w:date="2016-07-10T18:27:00Z">
        <w:r w:rsidDel="00737C3E">
          <w:rPr>
            <w:rFonts w:ascii="Sylfaen" w:hAnsi="Sylfaen" w:cs="Sylfaen"/>
            <w:b/>
            <w:sz w:val="36"/>
            <w:szCs w:val="36"/>
            <w:lang w:val="en-US"/>
          </w:rPr>
          <w:delText>:</w:delText>
        </w:r>
      </w:del>
    </w:p>
    <w:p w14:paraId="1382F857" w14:textId="77777777" w:rsidR="005A34AB" w:rsidRDefault="005A34AB" w:rsidP="00031AB9">
      <w:pPr>
        <w:tabs>
          <w:tab w:val="left" w:pos="0"/>
          <w:tab w:val="left" w:pos="567"/>
        </w:tabs>
        <w:spacing w:line="240" w:lineRule="auto"/>
        <w:ind w:left="-142"/>
        <w:rPr>
          <w:rFonts w:ascii="Sylfaen" w:hAnsi="Sylfaen" w:cs="Sylfaen"/>
          <w:b/>
          <w:sz w:val="32"/>
          <w:szCs w:val="32"/>
          <w:lang w:val="en-US"/>
        </w:rPr>
      </w:pPr>
    </w:p>
    <w:p w14:paraId="227DD6A8" w14:textId="77777777" w:rsidR="00B15AB2" w:rsidRDefault="00B15AB2" w:rsidP="004255A7">
      <w:pPr>
        <w:tabs>
          <w:tab w:val="left" w:pos="0"/>
          <w:tab w:val="left" w:pos="567"/>
        </w:tabs>
        <w:spacing w:line="240" w:lineRule="auto"/>
        <w:rPr>
          <w:rFonts w:ascii="Sylfaen" w:hAnsi="Sylfaen" w:cs="Sylfaen"/>
          <w:b/>
          <w:sz w:val="32"/>
          <w:szCs w:val="32"/>
          <w:lang w:val="en-US"/>
        </w:rPr>
      </w:pPr>
      <w:r>
        <w:rPr>
          <w:rFonts w:ascii="Sylfaen" w:hAnsi="Sylfaen" w:cs="Sylfaen"/>
          <w:b/>
          <w:sz w:val="32"/>
          <w:szCs w:val="32"/>
          <w:lang w:val="en-US"/>
        </w:rPr>
        <w:t xml:space="preserve">        </w:t>
      </w:r>
      <w:r w:rsidR="00F2582F">
        <w:rPr>
          <w:rFonts w:ascii="Sylfaen" w:hAnsi="Sylfaen" w:cs="Sylfaen"/>
          <w:b/>
          <w:sz w:val="32"/>
          <w:szCs w:val="32"/>
          <w:lang w:val="en-US"/>
        </w:rPr>
        <w:t xml:space="preserve">  </w:t>
      </w:r>
      <w:r>
        <w:rPr>
          <w:rFonts w:ascii="Sylfaen" w:hAnsi="Sylfaen" w:cs="Sylfaen"/>
          <w:b/>
          <w:sz w:val="32"/>
          <w:szCs w:val="32"/>
          <w:lang w:val="en-US"/>
        </w:rPr>
        <w:t xml:space="preserve"> Mental H</w:t>
      </w:r>
      <w:r w:rsidR="00031AB9" w:rsidRPr="005A34AB">
        <w:rPr>
          <w:rFonts w:ascii="Sylfaen" w:hAnsi="Sylfaen" w:cs="Sylfaen"/>
          <w:b/>
          <w:sz w:val="32"/>
          <w:szCs w:val="32"/>
          <w:lang w:val="en-US"/>
        </w:rPr>
        <w:t>ealth</w:t>
      </w:r>
      <w:del w:id="2" w:author="Office 2004 Test Drive-Benutzer" w:date="2016-07-10T18:27:00Z">
        <w:r w:rsidR="00031AB9" w:rsidRPr="005A34AB" w:rsidDel="00737C3E">
          <w:rPr>
            <w:rFonts w:ascii="Sylfaen" w:hAnsi="Sylfaen" w:cs="Sylfaen"/>
            <w:b/>
            <w:sz w:val="32"/>
            <w:szCs w:val="32"/>
            <w:lang w:val="en-US"/>
          </w:rPr>
          <w:delText xml:space="preserve"> </w:delText>
        </w:r>
      </w:del>
      <w:r w:rsidR="00031AB9" w:rsidRPr="005A34AB">
        <w:rPr>
          <w:rFonts w:ascii="Sylfaen" w:hAnsi="Sylfaen" w:cs="Sylfaen"/>
          <w:b/>
          <w:sz w:val="32"/>
          <w:szCs w:val="32"/>
          <w:lang w:val="en-US"/>
        </w:rPr>
        <w:t>,</w:t>
      </w:r>
      <w:ins w:id="3" w:author="Office 2004 Test Drive-Benutzer" w:date="2016-07-10T18:27:00Z">
        <w:r w:rsidR="00737C3E">
          <w:rPr>
            <w:rFonts w:ascii="Sylfaen" w:hAnsi="Sylfaen" w:cs="Sylfaen"/>
            <w:b/>
            <w:sz w:val="32"/>
            <w:szCs w:val="32"/>
            <w:lang w:val="en-US"/>
          </w:rPr>
          <w:t xml:space="preserve"> </w:t>
        </w:r>
      </w:ins>
      <w:r w:rsidR="00031AB9" w:rsidRPr="005A34AB">
        <w:rPr>
          <w:rFonts w:ascii="Sylfaen" w:hAnsi="Sylfaen" w:cs="Sylfaen"/>
          <w:b/>
          <w:sz w:val="32"/>
          <w:szCs w:val="32"/>
          <w:lang w:val="en-US"/>
        </w:rPr>
        <w:t>Mass Tr</w:t>
      </w:r>
      <w:r w:rsidR="005A34AB">
        <w:rPr>
          <w:rFonts w:ascii="Sylfaen" w:hAnsi="Sylfaen" w:cs="Sylfaen"/>
          <w:b/>
          <w:sz w:val="32"/>
          <w:szCs w:val="32"/>
          <w:lang w:val="en-US"/>
        </w:rPr>
        <w:t xml:space="preserve">auma and </w:t>
      </w:r>
      <w:r w:rsidR="00200047">
        <w:rPr>
          <w:rFonts w:ascii="Sylfaen" w:hAnsi="Sylfaen" w:cs="Sylfaen"/>
          <w:b/>
          <w:sz w:val="32"/>
          <w:szCs w:val="32"/>
          <w:lang w:val="ka-GE"/>
        </w:rPr>
        <w:t xml:space="preserve"> </w:t>
      </w:r>
      <w:r w:rsidR="005A34AB">
        <w:rPr>
          <w:rFonts w:ascii="Sylfaen" w:hAnsi="Sylfaen" w:cs="Sylfaen"/>
          <w:b/>
          <w:sz w:val="32"/>
          <w:szCs w:val="32"/>
          <w:lang w:val="en-US"/>
        </w:rPr>
        <w:t xml:space="preserve">Problems  of </w:t>
      </w:r>
      <w:r w:rsidR="00031AB9" w:rsidRPr="005A34AB">
        <w:rPr>
          <w:rFonts w:ascii="Sylfaen" w:hAnsi="Sylfaen" w:cs="Sylfaen"/>
          <w:b/>
          <w:sz w:val="32"/>
          <w:szCs w:val="32"/>
          <w:lang w:val="en-US"/>
        </w:rPr>
        <w:t xml:space="preserve">Migrants </w:t>
      </w:r>
      <w:r w:rsidR="00F2582F">
        <w:rPr>
          <w:rFonts w:ascii="Sylfaen" w:hAnsi="Sylfaen" w:cs="Sylfaen"/>
          <w:b/>
          <w:sz w:val="32"/>
          <w:szCs w:val="32"/>
          <w:lang w:val="en-US"/>
        </w:rPr>
        <w:t>-</w:t>
      </w:r>
    </w:p>
    <w:p w14:paraId="50A0B596" w14:textId="77777777" w:rsidR="00F2582F" w:rsidRDefault="00F2582F" w:rsidP="004255A7">
      <w:pPr>
        <w:tabs>
          <w:tab w:val="left" w:pos="0"/>
          <w:tab w:val="left" w:pos="567"/>
        </w:tabs>
        <w:spacing w:line="240" w:lineRule="auto"/>
        <w:rPr>
          <w:rFonts w:ascii="Sylfaen" w:hAnsi="Sylfaen" w:cs="Sylfaen"/>
          <w:b/>
          <w:sz w:val="32"/>
          <w:szCs w:val="32"/>
          <w:lang w:val="en-US"/>
        </w:rPr>
      </w:pPr>
      <w:r>
        <w:rPr>
          <w:rFonts w:ascii="Sylfaen" w:hAnsi="Sylfaen" w:cs="Sylfaen"/>
          <w:b/>
          <w:sz w:val="32"/>
          <w:szCs w:val="32"/>
          <w:lang w:val="en-US"/>
        </w:rPr>
        <w:t xml:space="preserve">                            a Psychoanalytical Approach</w:t>
      </w:r>
    </w:p>
    <w:p w14:paraId="40630B11" w14:textId="77777777" w:rsidR="004255A7" w:rsidRDefault="00F2582F" w:rsidP="004255A7">
      <w:pPr>
        <w:tabs>
          <w:tab w:val="left" w:pos="0"/>
          <w:tab w:val="left" w:pos="567"/>
        </w:tabs>
        <w:spacing w:line="240" w:lineRule="auto"/>
        <w:rPr>
          <w:rFonts w:ascii="Sylfaen" w:hAnsi="Sylfaen" w:cs="Sylfaen"/>
          <w:b/>
          <w:sz w:val="32"/>
          <w:szCs w:val="32"/>
          <w:lang w:val="en-US"/>
        </w:rPr>
      </w:pPr>
      <w:r>
        <w:rPr>
          <w:rFonts w:ascii="Sylfaen" w:hAnsi="Sylfaen" w:cs="Sylfaen"/>
          <w:b/>
          <w:sz w:val="32"/>
          <w:szCs w:val="32"/>
          <w:lang w:val="en-US"/>
        </w:rPr>
        <w:t xml:space="preserve">                    </w:t>
      </w:r>
    </w:p>
    <w:p w14:paraId="32AC6145" w14:textId="77777777" w:rsidR="004255A7" w:rsidRDefault="004255A7" w:rsidP="004255A7">
      <w:pPr>
        <w:tabs>
          <w:tab w:val="left" w:pos="0"/>
          <w:tab w:val="left" w:pos="567"/>
        </w:tabs>
        <w:spacing w:line="240" w:lineRule="auto"/>
        <w:ind w:left="-142"/>
        <w:rPr>
          <w:rFonts w:ascii="Sylfaen" w:hAnsi="Sylfaen" w:cs="Sylfaen"/>
          <w:b/>
          <w:sz w:val="32"/>
          <w:szCs w:val="32"/>
          <w:lang w:val="en-US"/>
        </w:rPr>
      </w:pPr>
    </w:p>
    <w:p w14:paraId="1A1C6298" w14:textId="77777777" w:rsidR="004255A7" w:rsidRDefault="004255A7" w:rsidP="00967346">
      <w:pPr>
        <w:tabs>
          <w:tab w:val="left" w:pos="0"/>
          <w:tab w:val="left" w:pos="567"/>
        </w:tabs>
        <w:spacing w:line="240" w:lineRule="auto"/>
        <w:ind w:left="-142"/>
        <w:rPr>
          <w:rFonts w:ascii="Sylfaen" w:hAnsi="Sylfaen" w:cs="Sylfaen"/>
          <w:b/>
          <w:sz w:val="32"/>
          <w:szCs w:val="32"/>
          <w:lang w:val="en-US"/>
        </w:rPr>
      </w:pPr>
    </w:p>
    <w:p w14:paraId="4DFF227B" w14:textId="77777777" w:rsidR="004255A7" w:rsidRDefault="004255A7" w:rsidP="00967346">
      <w:pPr>
        <w:tabs>
          <w:tab w:val="left" w:pos="0"/>
          <w:tab w:val="left" w:pos="567"/>
        </w:tabs>
        <w:spacing w:line="240" w:lineRule="auto"/>
        <w:ind w:left="-142"/>
        <w:rPr>
          <w:rFonts w:ascii="Sylfaen" w:hAnsi="Sylfaen" w:cs="Sylfaen"/>
          <w:b/>
          <w:sz w:val="32"/>
          <w:szCs w:val="32"/>
          <w:lang w:val="en-US"/>
        </w:rPr>
      </w:pPr>
    </w:p>
    <w:p w14:paraId="4FDAAA8A" w14:textId="77777777" w:rsidR="00967346" w:rsidRPr="00F2582F" w:rsidRDefault="00C36808" w:rsidP="00967346">
      <w:pPr>
        <w:tabs>
          <w:tab w:val="left" w:pos="0"/>
          <w:tab w:val="left" w:pos="567"/>
        </w:tabs>
        <w:spacing w:line="240" w:lineRule="auto"/>
        <w:ind w:left="-142"/>
        <w:rPr>
          <w:rFonts w:ascii="Sylfaen" w:hAnsi="Sylfaen" w:cs="Sylfaen"/>
          <w:b/>
          <w:sz w:val="28"/>
          <w:szCs w:val="28"/>
          <w:lang w:val="en-US"/>
        </w:rPr>
      </w:pPr>
      <w:r>
        <w:rPr>
          <w:rFonts w:ascii="Sylfaen" w:hAnsi="Sylfaen" w:cs="Sylfaen"/>
          <w:b/>
          <w:sz w:val="28"/>
          <w:szCs w:val="28"/>
          <w:lang w:val="en-US"/>
        </w:rPr>
        <w:t xml:space="preserve">                                   </w:t>
      </w:r>
      <w:r w:rsidR="00967346" w:rsidRPr="00F2582F">
        <w:rPr>
          <w:rFonts w:ascii="Sylfaen" w:hAnsi="Sylfaen" w:cs="Sylfaen"/>
          <w:b/>
          <w:sz w:val="28"/>
          <w:szCs w:val="28"/>
          <w:lang w:val="en-US"/>
        </w:rPr>
        <w:t>July 23-30</w:t>
      </w:r>
      <w:r w:rsidR="00B15AB2" w:rsidRPr="00737C3E">
        <w:rPr>
          <w:rFonts w:ascii="Sylfaen" w:hAnsi="Sylfaen" w:cs="Sylfaen"/>
          <w:b/>
          <w:sz w:val="28"/>
          <w:szCs w:val="28"/>
          <w:vertAlign w:val="superscript"/>
          <w:lang w:val="en-US"/>
          <w:rPrChange w:id="4" w:author="Office 2004 Test Drive-Benutzer" w:date="2016-07-10T18:27:00Z">
            <w:rPr>
              <w:rFonts w:ascii="Sylfaen" w:hAnsi="Sylfaen" w:cs="Sylfaen"/>
              <w:b/>
              <w:sz w:val="28"/>
              <w:szCs w:val="28"/>
              <w:lang w:val="en-US"/>
            </w:rPr>
          </w:rPrChange>
        </w:rPr>
        <w:t>th</w:t>
      </w:r>
      <w:ins w:id="5" w:author="Office 2004 Test Drive-Benutzer" w:date="2016-07-10T18:27:00Z">
        <w:r w:rsidR="00737C3E">
          <w:rPr>
            <w:rFonts w:ascii="Sylfaen" w:hAnsi="Sylfaen" w:cs="Sylfaen"/>
            <w:b/>
            <w:sz w:val="28"/>
            <w:szCs w:val="28"/>
            <w:lang w:val="en-US"/>
          </w:rPr>
          <w:t xml:space="preserve">, </w:t>
        </w:r>
      </w:ins>
      <w:del w:id="6" w:author="Office 2004 Test Drive-Benutzer" w:date="2016-07-10T18:27:00Z">
        <w:r w:rsidR="00B15AB2" w:rsidRPr="00F2582F" w:rsidDel="00737C3E">
          <w:rPr>
            <w:rFonts w:ascii="Sylfaen" w:hAnsi="Sylfaen" w:cs="Sylfaen"/>
            <w:b/>
            <w:sz w:val="28"/>
            <w:szCs w:val="28"/>
            <w:lang w:val="en-US"/>
          </w:rPr>
          <w:delText xml:space="preserve">    </w:delText>
        </w:r>
      </w:del>
      <w:r w:rsidR="00967346" w:rsidRPr="00F2582F">
        <w:rPr>
          <w:rFonts w:ascii="Sylfaen" w:hAnsi="Sylfaen" w:cs="Sylfaen"/>
          <w:b/>
          <w:sz w:val="28"/>
          <w:szCs w:val="28"/>
          <w:lang w:val="en-US"/>
        </w:rPr>
        <w:t>2016</w:t>
      </w:r>
      <w:r w:rsidR="00F2582F" w:rsidRPr="00F2582F">
        <w:rPr>
          <w:rFonts w:ascii="Sylfaen" w:hAnsi="Sylfaen" w:cs="Sylfaen"/>
          <w:b/>
          <w:sz w:val="28"/>
          <w:szCs w:val="28"/>
          <w:lang w:val="en-US"/>
        </w:rPr>
        <w:t>, Sachkhere</w:t>
      </w:r>
    </w:p>
    <w:p w14:paraId="12CD5284" w14:textId="77777777" w:rsidR="005A34AB" w:rsidRDefault="005A34AB" w:rsidP="00031AB9">
      <w:pPr>
        <w:tabs>
          <w:tab w:val="left" w:pos="0"/>
          <w:tab w:val="left" w:pos="567"/>
        </w:tabs>
        <w:spacing w:after="0" w:line="240" w:lineRule="auto"/>
        <w:ind w:left="-142"/>
        <w:rPr>
          <w:rFonts w:ascii="Sylfaen" w:hAnsi="Sylfaen"/>
          <w:sz w:val="24"/>
          <w:szCs w:val="24"/>
          <w:lang w:val="en-US"/>
        </w:rPr>
      </w:pPr>
    </w:p>
    <w:p w14:paraId="69E35862" w14:textId="77777777" w:rsidR="005A34AB" w:rsidRDefault="005A34AB" w:rsidP="00031AB9">
      <w:pPr>
        <w:tabs>
          <w:tab w:val="left" w:pos="0"/>
          <w:tab w:val="left" w:pos="567"/>
        </w:tabs>
        <w:spacing w:after="0" w:line="240" w:lineRule="auto"/>
        <w:ind w:left="-142"/>
        <w:rPr>
          <w:rFonts w:ascii="Sylfaen" w:hAnsi="Sylfaen"/>
          <w:sz w:val="24"/>
          <w:szCs w:val="24"/>
          <w:lang w:val="en-US"/>
        </w:rPr>
      </w:pPr>
    </w:p>
    <w:p w14:paraId="51C29DEA" w14:textId="77777777" w:rsidR="00B15AB2" w:rsidRDefault="00B15AB2" w:rsidP="00031AB9">
      <w:pPr>
        <w:tabs>
          <w:tab w:val="left" w:pos="0"/>
          <w:tab w:val="left" w:pos="567"/>
        </w:tabs>
        <w:spacing w:after="0" w:line="240" w:lineRule="auto"/>
        <w:ind w:left="-142"/>
        <w:rPr>
          <w:rFonts w:ascii="Sylfaen" w:hAnsi="Sylfaen"/>
          <w:sz w:val="24"/>
          <w:szCs w:val="24"/>
          <w:lang w:val="en-US"/>
        </w:rPr>
      </w:pPr>
    </w:p>
    <w:p w14:paraId="3230EC94" w14:textId="77777777" w:rsidR="00B15AB2" w:rsidRDefault="00B15AB2" w:rsidP="00031AB9">
      <w:pPr>
        <w:tabs>
          <w:tab w:val="left" w:pos="0"/>
          <w:tab w:val="left" w:pos="567"/>
        </w:tabs>
        <w:spacing w:after="0" w:line="240" w:lineRule="auto"/>
        <w:ind w:left="-142"/>
        <w:rPr>
          <w:rFonts w:ascii="Sylfaen" w:hAnsi="Sylfaen"/>
          <w:sz w:val="24"/>
          <w:szCs w:val="24"/>
          <w:lang w:val="en-US"/>
        </w:rPr>
      </w:pPr>
    </w:p>
    <w:p w14:paraId="19F0CA0D" w14:textId="77777777" w:rsidR="00B15AB2" w:rsidRDefault="00B15AB2" w:rsidP="00031AB9">
      <w:pPr>
        <w:tabs>
          <w:tab w:val="left" w:pos="0"/>
          <w:tab w:val="left" w:pos="567"/>
        </w:tabs>
        <w:spacing w:after="0" w:line="240" w:lineRule="auto"/>
        <w:ind w:left="-142"/>
        <w:rPr>
          <w:rFonts w:ascii="Sylfaen" w:hAnsi="Sylfaen"/>
          <w:sz w:val="24"/>
          <w:szCs w:val="24"/>
          <w:lang w:val="en-US"/>
        </w:rPr>
      </w:pPr>
    </w:p>
    <w:p w14:paraId="458417DC" w14:textId="77777777" w:rsidR="00B15AB2" w:rsidRDefault="00B15AB2" w:rsidP="00031AB9">
      <w:pPr>
        <w:tabs>
          <w:tab w:val="left" w:pos="0"/>
          <w:tab w:val="left" w:pos="567"/>
        </w:tabs>
        <w:spacing w:after="0" w:line="240" w:lineRule="auto"/>
        <w:ind w:left="-142"/>
        <w:rPr>
          <w:rFonts w:ascii="Sylfaen" w:hAnsi="Sylfaen"/>
          <w:sz w:val="24"/>
          <w:szCs w:val="24"/>
          <w:lang w:val="en-US"/>
        </w:rPr>
      </w:pPr>
    </w:p>
    <w:p w14:paraId="7794232B" w14:textId="77777777" w:rsidR="00B15AB2" w:rsidRDefault="00B15AB2" w:rsidP="00031AB9">
      <w:pPr>
        <w:tabs>
          <w:tab w:val="left" w:pos="0"/>
          <w:tab w:val="left" w:pos="567"/>
        </w:tabs>
        <w:spacing w:after="0" w:line="240" w:lineRule="auto"/>
        <w:ind w:left="-142"/>
        <w:rPr>
          <w:rFonts w:ascii="Sylfaen" w:hAnsi="Sylfaen"/>
          <w:sz w:val="24"/>
          <w:szCs w:val="24"/>
          <w:lang w:val="en-US"/>
        </w:rPr>
      </w:pPr>
    </w:p>
    <w:p w14:paraId="09161712" w14:textId="77777777" w:rsidR="00B15AB2" w:rsidRDefault="00B15AB2" w:rsidP="00031AB9">
      <w:pPr>
        <w:tabs>
          <w:tab w:val="left" w:pos="0"/>
          <w:tab w:val="left" w:pos="567"/>
        </w:tabs>
        <w:spacing w:after="0" w:line="240" w:lineRule="auto"/>
        <w:ind w:left="-142"/>
        <w:rPr>
          <w:rFonts w:ascii="Sylfaen" w:hAnsi="Sylfaen"/>
          <w:sz w:val="24"/>
          <w:szCs w:val="24"/>
          <w:lang w:val="en-US"/>
        </w:rPr>
      </w:pPr>
    </w:p>
    <w:p w14:paraId="2F7FB720" w14:textId="77777777" w:rsidR="00B15AB2" w:rsidRDefault="00B15AB2" w:rsidP="00031AB9">
      <w:pPr>
        <w:tabs>
          <w:tab w:val="left" w:pos="0"/>
          <w:tab w:val="left" w:pos="567"/>
        </w:tabs>
        <w:spacing w:after="0" w:line="240" w:lineRule="auto"/>
        <w:ind w:left="-142"/>
        <w:rPr>
          <w:rFonts w:ascii="Sylfaen" w:hAnsi="Sylfaen"/>
          <w:sz w:val="24"/>
          <w:szCs w:val="24"/>
          <w:lang w:val="en-US"/>
        </w:rPr>
      </w:pPr>
    </w:p>
    <w:p w14:paraId="51A11932" w14:textId="77777777" w:rsidR="00031AB9" w:rsidRPr="00EF3345" w:rsidRDefault="00B15AB2" w:rsidP="00031AB9">
      <w:pPr>
        <w:tabs>
          <w:tab w:val="left" w:pos="0"/>
          <w:tab w:val="left" w:pos="567"/>
        </w:tabs>
        <w:spacing w:after="0" w:line="240" w:lineRule="auto"/>
        <w:ind w:left="-142"/>
        <w:rPr>
          <w:rFonts w:ascii="Sylfaen" w:eastAsia="Times New Roma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en-US"/>
        </w:rPr>
        <w:t>S</w:t>
      </w:r>
      <w:r w:rsidR="00031AB9" w:rsidRPr="005A34AB">
        <w:rPr>
          <w:rFonts w:ascii="Sylfaen" w:hAnsi="Sylfaen"/>
          <w:b/>
          <w:sz w:val="24"/>
          <w:szCs w:val="24"/>
          <w:lang w:val="en-US"/>
        </w:rPr>
        <w:t>aturday</w:t>
      </w:r>
      <w:ins w:id="7" w:author="Office 2004 Test Drive-Benutzer" w:date="2016-07-10T18:27:00Z">
        <w:r w:rsidR="00737C3E">
          <w:rPr>
            <w:rFonts w:ascii="Sylfaen" w:hAnsi="Sylfaen"/>
            <w:b/>
            <w:sz w:val="24"/>
            <w:szCs w:val="24"/>
            <w:lang w:val="en-US"/>
          </w:rPr>
          <w:t xml:space="preserve"> </w:t>
        </w:r>
      </w:ins>
      <w:r w:rsidR="00031AB9" w:rsidRPr="005A34AB">
        <w:rPr>
          <w:rFonts w:ascii="Sylfaen" w:hAnsi="Sylfaen"/>
          <w:b/>
          <w:sz w:val="24"/>
          <w:szCs w:val="24"/>
          <w:lang w:val="en-US"/>
        </w:rPr>
        <w:t>July</w:t>
      </w:r>
      <w:r w:rsidR="00031AB9" w:rsidRPr="005A34AB">
        <w:rPr>
          <w:rFonts w:ascii="Sylfaen" w:hAnsi="Sylfaen"/>
          <w:b/>
          <w:sz w:val="24"/>
          <w:szCs w:val="24"/>
          <w:lang w:val="ka-GE"/>
        </w:rPr>
        <w:t xml:space="preserve"> 23, 2016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7"/>
        <w:gridCol w:w="2969"/>
        <w:gridCol w:w="5415"/>
      </w:tblGrid>
      <w:tr w:rsidR="00031AB9" w:rsidRPr="00EF3345" w14:paraId="085E1610" w14:textId="77777777" w:rsidTr="00BE668E">
        <w:tc>
          <w:tcPr>
            <w:tcW w:w="118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07373" w14:textId="77777777" w:rsidR="00031AB9" w:rsidRPr="00EF3345" w:rsidRDefault="00031AB9" w:rsidP="00967346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jc w:val="center"/>
              <w:rPr>
                <w:rFonts w:ascii="Sylfaen" w:hAnsi="Sylfaen"/>
                <w:sz w:val="24"/>
                <w:szCs w:val="24"/>
              </w:rPr>
            </w:pPr>
            <w:r w:rsidRPr="00EF3345">
              <w:rPr>
                <w:rFonts w:ascii="Sylfaen" w:hAnsi="Sylfaen"/>
                <w:sz w:val="24"/>
                <w:szCs w:val="24"/>
              </w:rPr>
              <w:t>9:30</w:t>
            </w:r>
          </w:p>
        </w:tc>
        <w:tc>
          <w:tcPr>
            <w:tcW w:w="296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9C5EA" w14:textId="77777777" w:rsidR="00031AB9" w:rsidRPr="00EF3345" w:rsidRDefault="00031AB9" w:rsidP="00967346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jc w:val="center"/>
              <w:rPr>
                <w:rFonts w:ascii="Sylfaen" w:hAnsi="Sylfaen"/>
                <w:sz w:val="24"/>
                <w:szCs w:val="24"/>
                <w:lang w:val="en-US"/>
              </w:rPr>
            </w:pPr>
            <w:r w:rsidRPr="00EF3345">
              <w:rPr>
                <w:rFonts w:ascii="Sylfaen" w:hAnsi="Sylfaen"/>
                <w:sz w:val="24"/>
                <w:szCs w:val="24"/>
                <w:lang w:val="en-US"/>
              </w:rPr>
              <w:t>Departure  from Tbilisi by bus</w:t>
            </w:r>
          </w:p>
        </w:tc>
        <w:tc>
          <w:tcPr>
            <w:tcW w:w="541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5DA7241" w14:textId="77777777" w:rsidR="00031AB9" w:rsidRPr="00EF3345" w:rsidRDefault="00031AB9" w:rsidP="00967346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  <w:r w:rsidRPr="00EF3345">
              <w:rPr>
                <w:rFonts w:ascii="Sylfaen" w:hAnsi="Sylfaen"/>
                <w:sz w:val="24"/>
                <w:szCs w:val="24"/>
                <w:lang w:val="en-US"/>
              </w:rPr>
              <w:t xml:space="preserve"> Meeting point- Gegeshidze Square</w:t>
            </w:r>
          </w:p>
        </w:tc>
      </w:tr>
      <w:tr w:rsidR="00031AB9" w:rsidRPr="00EF3345" w14:paraId="2EF084E0" w14:textId="77777777" w:rsidTr="00BE668E">
        <w:tc>
          <w:tcPr>
            <w:tcW w:w="11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10D40" w14:textId="77777777" w:rsidR="00031AB9" w:rsidRPr="00EF3345" w:rsidRDefault="00031AB9" w:rsidP="00967346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jc w:val="center"/>
              <w:rPr>
                <w:rFonts w:ascii="Sylfaen" w:hAnsi="Sylfaen"/>
                <w:sz w:val="24"/>
                <w:szCs w:val="24"/>
                <w:lang w:val="en-US"/>
              </w:rPr>
            </w:pPr>
            <w:r w:rsidRPr="00EF3345">
              <w:rPr>
                <w:rFonts w:ascii="Sylfaen" w:hAnsi="Sylfaen"/>
                <w:sz w:val="24"/>
                <w:szCs w:val="24"/>
                <w:lang w:val="ka-GE"/>
              </w:rPr>
              <w:t>13:00</w:t>
            </w: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614E3" w14:textId="77777777" w:rsidR="00031AB9" w:rsidRPr="00EF3345" w:rsidRDefault="00031AB9" w:rsidP="00967346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jc w:val="center"/>
              <w:rPr>
                <w:rFonts w:ascii="Sylfaen" w:hAnsi="Sylfaen"/>
                <w:sz w:val="24"/>
                <w:szCs w:val="24"/>
                <w:lang w:val="en-US"/>
              </w:rPr>
            </w:pPr>
            <w:r w:rsidRPr="00EF3345">
              <w:rPr>
                <w:rFonts w:ascii="Sylfaen" w:hAnsi="Sylfaen"/>
                <w:sz w:val="24"/>
                <w:szCs w:val="24"/>
                <w:lang w:val="en-US"/>
              </w:rPr>
              <w:t>Lunch</w:t>
            </w:r>
          </w:p>
        </w:tc>
        <w:tc>
          <w:tcPr>
            <w:tcW w:w="5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BC0AA1" w14:textId="77777777" w:rsidR="00031AB9" w:rsidRPr="00EF3345" w:rsidRDefault="00031AB9" w:rsidP="00967346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</w:p>
        </w:tc>
      </w:tr>
      <w:tr w:rsidR="00031AB9" w:rsidRPr="00EF3345" w14:paraId="3B8268C8" w14:textId="77777777" w:rsidTr="00BE668E">
        <w:tc>
          <w:tcPr>
            <w:tcW w:w="118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C265CAA" w14:textId="77777777" w:rsidR="00031AB9" w:rsidRPr="00EF3345" w:rsidRDefault="00031AB9" w:rsidP="00967346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 w:rsidRPr="00EF3345">
              <w:rPr>
                <w:rFonts w:ascii="Sylfaen" w:hAnsi="Sylfaen"/>
                <w:sz w:val="24"/>
                <w:szCs w:val="24"/>
                <w:lang w:val="ka-GE"/>
              </w:rPr>
              <w:t>19:00-2</w:t>
            </w:r>
            <w:r w:rsidR="00D30281" w:rsidRPr="00EF3345">
              <w:rPr>
                <w:rFonts w:ascii="Sylfaen" w:hAnsi="Sylfaen"/>
                <w:sz w:val="24"/>
                <w:szCs w:val="24"/>
                <w:lang w:val="ka-GE"/>
              </w:rPr>
              <w:t>1.</w:t>
            </w:r>
            <w:r w:rsidRPr="00EF3345">
              <w:rPr>
                <w:rFonts w:ascii="Sylfaen" w:hAnsi="Sylfaen"/>
                <w:sz w:val="24"/>
                <w:szCs w:val="24"/>
                <w:lang w:val="ka-GE"/>
              </w:rPr>
              <w:t>00</w:t>
            </w: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6BDD70D" w14:textId="77777777" w:rsidR="00031AB9" w:rsidRPr="00EF3345" w:rsidRDefault="00031AB9" w:rsidP="00967346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jc w:val="center"/>
              <w:rPr>
                <w:rFonts w:ascii="Sylfaen" w:hAnsi="Sylfaen"/>
                <w:sz w:val="24"/>
                <w:szCs w:val="24"/>
                <w:lang w:val="en-US"/>
              </w:rPr>
            </w:pPr>
            <w:r w:rsidRPr="00EF3345">
              <w:rPr>
                <w:rFonts w:ascii="Sylfaen" w:hAnsi="Sylfaen"/>
                <w:sz w:val="24"/>
                <w:szCs w:val="24"/>
                <w:lang w:val="en-US"/>
              </w:rPr>
              <w:t xml:space="preserve">Dinner </w:t>
            </w:r>
          </w:p>
        </w:tc>
        <w:tc>
          <w:tcPr>
            <w:tcW w:w="541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BEFD9C6" w14:textId="77777777" w:rsidR="00031AB9" w:rsidRPr="00EF3345" w:rsidRDefault="00F2582F" w:rsidP="00967346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en-US"/>
              </w:rPr>
              <w:t xml:space="preserve"> Welcome drink and introduction</w:t>
            </w:r>
          </w:p>
        </w:tc>
      </w:tr>
    </w:tbl>
    <w:p w14:paraId="14FA9135" w14:textId="77777777" w:rsidR="00031AB9" w:rsidRPr="00EF3345" w:rsidRDefault="00031AB9" w:rsidP="00031AB9">
      <w:pPr>
        <w:tabs>
          <w:tab w:val="left" w:pos="0"/>
          <w:tab w:val="left" w:pos="567"/>
        </w:tabs>
        <w:spacing w:line="240" w:lineRule="auto"/>
        <w:ind w:left="-142"/>
        <w:rPr>
          <w:rFonts w:ascii="Sylfaen" w:hAnsi="Sylfaen"/>
          <w:sz w:val="24"/>
          <w:szCs w:val="24"/>
          <w:lang w:val="ka-GE"/>
        </w:rPr>
      </w:pPr>
    </w:p>
    <w:p w14:paraId="6BA15BD8" w14:textId="77777777" w:rsidR="008E67BF" w:rsidRDefault="008E67BF" w:rsidP="00031AB9">
      <w:pPr>
        <w:tabs>
          <w:tab w:val="left" w:pos="0"/>
          <w:tab w:val="left" w:pos="567"/>
        </w:tabs>
        <w:spacing w:line="240" w:lineRule="auto"/>
        <w:ind w:left="-142"/>
        <w:rPr>
          <w:rFonts w:ascii="Sylfaen" w:hAnsi="Sylfaen"/>
          <w:sz w:val="24"/>
          <w:szCs w:val="24"/>
          <w:lang w:val="en-US"/>
        </w:rPr>
      </w:pPr>
    </w:p>
    <w:p w14:paraId="284D5326" w14:textId="77777777" w:rsidR="008E67BF" w:rsidRDefault="008E67BF" w:rsidP="00031AB9">
      <w:pPr>
        <w:tabs>
          <w:tab w:val="left" w:pos="0"/>
          <w:tab w:val="left" w:pos="567"/>
        </w:tabs>
        <w:spacing w:line="240" w:lineRule="auto"/>
        <w:ind w:left="-142"/>
        <w:rPr>
          <w:rFonts w:ascii="Sylfaen" w:hAnsi="Sylfaen"/>
          <w:sz w:val="24"/>
          <w:szCs w:val="24"/>
          <w:lang w:val="en-US"/>
        </w:rPr>
      </w:pPr>
    </w:p>
    <w:p w14:paraId="397B9F03" w14:textId="77777777" w:rsidR="008E67BF" w:rsidRDefault="008E67BF" w:rsidP="00031AB9">
      <w:pPr>
        <w:tabs>
          <w:tab w:val="left" w:pos="0"/>
          <w:tab w:val="left" w:pos="567"/>
        </w:tabs>
        <w:spacing w:line="240" w:lineRule="auto"/>
        <w:ind w:left="-142"/>
        <w:rPr>
          <w:rFonts w:ascii="Sylfaen" w:hAnsi="Sylfaen"/>
          <w:sz w:val="24"/>
          <w:szCs w:val="24"/>
          <w:lang w:val="en-US"/>
        </w:rPr>
      </w:pPr>
    </w:p>
    <w:p w14:paraId="5690177F" w14:textId="77777777" w:rsidR="008E67BF" w:rsidRDefault="008E67BF" w:rsidP="004255A7">
      <w:pPr>
        <w:tabs>
          <w:tab w:val="left" w:pos="0"/>
          <w:tab w:val="left" w:pos="567"/>
        </w:tabs>
        <w:spacing w:line="240" w:lineRule="auto"/>
        <w:rPr>
          <w:rFonts w:ascii="Sylfaen" w:hAnsi="Sylfaen"/>
          <w:sz w:val="24"/>
          <w:szCs w:val="24"/>
          <w:lang w:val="en-US"/>
        </w:rPr>
      </w:pPr>
    </w:p>
    <w:p w14:paraId="70E24211" w14:textId="77777777" w:rsidR="00C36808" w:rsidRDefault="00C36808" w:rsidP="00B15AB2">
      <w:pPr>
        <w:tabs>
          <w:tab w:val="left" w:pos="0"/>
          <w:tab w:val="left" w:pos="567"/>
        </w:tabs>
        <w:spacing w:line="240" w:lineRule="auto"/>
        <w:rPr>
          <w:rFonts w:ascii="Sylfaen" w:hAnsi="Sylfaen"/>
          <w:b/>
          <w:sz w:val="32"/>
          <w:szCs w:val="32"/>
          <w:lang w:val="en-US"/>
        </w:rPr>
      </w:pPr>
    </w:p>
    <w:p w14:paraId="330D8BB3" w14:textId="77777777" w:rsidR="00C36808" w:rsidRDefault="00C36808" w:rsidP="00B15AB2">
      <w:pPr>
        <w:tabs>
          <w:tab w:val="left" w:pos="0"/>
          <w:tab w:val="left" w:pos="567"/>
        </w:tabs>
        <w:spacing w:line="240" w:lineRule="auto"/>
        <w:rPr>
          <w:rFonts w:ascii="Sylfaen" w:hAnsi="Sylfaen"/>
          <w:b/>
          <w:sz w:val="32"/>
          <w:szCs w:val="32"/>
          <w:lang w:val="en-US"/>
        </w:rPr>
      </w:pPr>
    </w:p>
    <w:p w14:paraId="29B51FE1" w14:textId="77777777" w:rsidR="00031AB9" w:rsidRPr="004255A7" w:rsidRDefault="00031AB9" w:rsidP="00B15AB2">
      <w:pPr>
        <w:tabs>
          <w:tab w:val="left" w:pos="0"/>
          <w:tab w:val="left" w:pos="567"/>
        </w:tabs>
        <w:spacing w:line="240" w:lineRule="auto"/>
        <w:rPr>
          <w:rStyle w:val="style8"/>
          <w:rFonts w:ascii="Sylfaen" w:hAnsi="Sylfaen" w:cs="Arial"/>
          <w:b/>
          <w:color w:val="000000"/>
          <w:sz w:val="32"/>
          <w:szCs w:val="32"/>
          <w:shd w:val="clear" w:color="auto" w:fill="F2F2F2"/>
          <w:lang w:val="en-US"/>
        </w:rPr>
      </w:pPr>
      <w:r w:rsidRPr="004255A7">
        <w:rPr>
          <w:rFonts w:ascii="Sylfaen" w:hAnsi="Sylfaen"/>
          <w:b/>
          <w:sz w:val="32"/>
          <w:szCs w:val="32"/>
          <w:lang w:val="en-US"/>
        </w:rPr>
        <w:lastRenderedPageBreak/>
        <w:t>Sunday</w:t>
      </w:r>
      <w:r w:rsidRPr="004255A7">
        <w:rPr>
          <w:rFonts w:ascii="Sylfaen" w:hAnsi="Sylfaen"/>
          <w:b/>
          <w:sz w:val="32"/>
          <w:szCs w:val="32"/>
          <w:lang w:val="ka-GE"/>
        </w:rPr>
        <w:t xml:space="preserve">,  </w:t>
      </w:r>
      <w:r w:rsidRPr="004255A7">
        <w:rPr>
          <w:rFonts w:ascii="Sylfaen" w:hAnsi="Sylfaen"/>
          <w:b/>
          <w:sz w:val="32"/>
          <w:szCs w:val="32"/>
          <w:lang w:val="en-US"/>
        </w:rPr>
        <w:t>July</w:t>
      </w:r>
      <w:r w:rsidRPr="004255A7">
        <w:rPr>
          <w:rFonts w:ascii="Sylfaen" w:hAnsi="Sylfaen"/>
          <w:b/>
          <w:sz w:val="32"/>
          <w:szCs w:val="32"/>
          <w:lang w:val="ka-GE"/>
        </w:rPr>
        <w:t xml:space="preserve"> 24</w:t>
      </w:r>
    </w:p>
    <w:tbl>
      <w:tblPr>
        <w:tblW w:w="11394" w:type="dxa"/>
        <w:tblInd w:w="-1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2396"/>
        <w:gridCol w:w="111"/>
        <w:gridCol w:w="1238"/>
        <w:gridCol w:w="7"/>
        <w:gridCol w:w="9"/>
        <w:gridCol w:w="1515"/>
        <w:gridCol w:w="7"/>
        <w:gridCol w:w="1777"/>
        <w:gridCol w:w="1860"/>
        <w:gridCol w:w="1465"/>
        <w:gridCol w:w="6"/>
        <w:gridCol w:w="227"/>
        <w:gridCol w:w="67"/>
      </w:tblGrid>
      <w:tr w:rsidR="00031AB9" w:rsidRPr="00EF3345" w14:paraId="3144667F" w14:textId="77777777" w:rsidTr="00BE668E">
        <w:trPr>
          <w:gridAfter w:val="3"/>
          <w:wAfter w:w="300" w:type="dxa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494CA04" w14:textId="77777777" w:rsidR="00031AB9" w:rsidRPr="00EF3345" w:rsidRDefault="00031AB9" w:rsidP="00BE668E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jc w:val="center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</w:pP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  <w:t>08:00</w:t>
            </w:r>
          </w:p>
        </w:tc>
        <w:tc>
          <w:tcPr>
            <w:tcW w:w="10385" w:type="dxa"/>
            <w:gridSpan w:val="10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B16B5AB" w14:textId="77777777" w:rsidR="00031AB9" w:rsidRPr="00EF3345" w:rsidRDefault="00031AB9" w:rsidP="00BE668E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  <w:r w:rsidRPr="00EF3345">
              <w:rPr>
                <w:rStyle w:val="Betont"/>
                <w:rFonts w:ascii="Sylfaen" w:hAnsi="Sylfaen" w:cs="Arial"/>
                <w:b w:val="0"/>
                <w:color w:val="000000"/>
                <w:sz w:val="24"/>
                <w:szCs w:val="24"/>
                <w:shd w:val="clear" w:color="auto" w:fill="F2F2F2"/>
                <w:lang w:val="en-US"/>
              </w:rPr>
              <w:t>Breakfast</w:t>
            </w:r>
          </w:p>
        </w:tc>
      </w:tr>
      <w:tr w:rsidR="00031AB9" w:rsidRPr="008E67BF" w14:paraId="2E59AABA" w14:textId="77777777" w:rsidTr="00BE668E">
        <w:trPr>
          <w:gridAfter w:val="1"/>
          <w:wAfter w:w="67" w:type="dxa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81CD5E7" w14:textId="77777777" w:rsidR="00465D19" w:rsidRDefault="00465D19" w:rsidP="00BE668E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jc w:val="center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</w:rPr>
            </w:pPr>
            <w:r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</w:rPr>
              <w:t>9.00-9.30</w:t>
            </w:r>
          </w:p>
          <w:p w14:paraId="7546C87F" w14:textId="77777777" w:rsidR="00465D19" w:rsidRDefault="00465D19" w:rsidP="00BE668E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jc w:val="center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</w:rPr>
            </w:pPr>
          </w:p>
          <w:p w14:paraId="37869837" w14:textId="77777777" w:rsidR="00031AB9" w:rsidRPr="00EF3345" w:rsidRDefault="00031AB9" w:rsidP="00BE668E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jc w:val="center"/>
              <w:rPr>
                <w:rStyle w:val="Betont"/>
                <w:rFonts w:ascii="Sylfaen" w:hAnsi="Sylfaen" w:cs="Arial"/>
                <w:b w:val="0"/>
                <w:color w:val="000000"/>
                <w:sz w:val="24"/>
                <w:szCs w:val="24"/>
                <w:shd w:val="clear" w:color="auto" w:fill="F2F2F2"/>
              </w:rPr>
            </w:pP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  <w:t>09.</w:t>
            </w:r>
            <w:r w:rsidR="00465D19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</w:rPr>
              <w:t>3</w:t>
            </w: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</w:rPr>
              <w:t>0</w:t>
            </w:r>
          </w:p>
          <w:p w14:paraId="418A34FF" w14:textId="77777777" w:rsidR="00031AB9" w:rsidRPr="00EF3345" w:rsidRDefault="00031AB9" w:rsidP="00BE668E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 w:rsidRPr="00EF3345">
              <w:rPr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  <w:t>11.00</w:t>
            </w:r>
            <w:r w:rsidRPr="00EF3345">
              <w:rPr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  <w:br/>
            </w:r>
          </w:p>
        </w:tc>
        <w:tc>
          <w:tcPr>
            <w:tcW w:w="250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FEB42" w14:textId="77777777" w:rsidR="00465D19" w:rsidRDefault="00465D19" w:rsidP="00BE668E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Style w:val="Betont"/>
                <w:rFonts w:ascii="Sylfaen" w:hAnsi="Sylfaen" w:cs="Arial"/>
                <w:b w:val="0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  <w:r>
              <w:rPr>
                <w:rStyle w:val="Betont"/>
                <w:rFonts w:ascii="Sylfaen" w:hAnsi="Sylfaen" w:cs="Arial"/>
                <w:b w:val="0"/>
                <w:color w:val="000000"/>
                <w:sz w:val="24"/>
                <w:szCs w:val="24"/>
                <w:shd w:val="clear" w:color="auto" w:fill="F2F2F2"/>
                <w:lang w:val="en-US"/>
              </w:rPr>
              <w:t>Wel</w:t>
            </w:r>
            <w:del w:id="8" w:author="Office 2004 Test Drive-Benutzer" w:date="2016-07-10T18:23:00Z">
              <w:r w:rsidDel="00CB364F">
                <w:rPr>
                  <w:rStyle w:val="Betont"/>
                  <w:rFonts w:ascii="Sylfaen" w:hAnsi="Sylfaen" w:cs="Arial"/>
                  <w:b w:val="0"/>
                  <w:color w:val="000000"/>
                  <w:sz w:val="24"/>
                  <w:szCs w:val="24"/>
                  <w:shd w:val="clear" w:color="auto" w:fill="F2F2F2"/>
                  <w:lang w:val="en-US"/>
                </w:rPr>
                <w:delText>l</w:delText>
              </w:r>
            </w:del>
            <w:r>
              <w:rPr>
                <w:rStyle w:val="Betont"/>
                <w:rFonts w:ascii="Sylfaen" w:hAnsi="Sylfaen" w:cs="Arial"/>
                <w:b w:val="0"/>
                <w:color w:val="000000"/>
                <w:sz w:val="24"/>
                <w:szCs w:val="24"/>
                <w:shd w:val="clear" w:color="auto" w:fill="F2F2F2"/>
                <w:lang w:val="en-US"/>
              </w:rPr>
              <w:t>come and opening</w:t>
            </w:r>
          </w:p>
          <w:p w14:paraId="59912DE6" w14:textId="77777777" w:rsidR="00465D19" w:rsidRDefault="00465D19" w:rsidP="00BE668E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Style w:val="Betont"/>
                <w:rFonts w:ascii="Sylfaen" w:hAnsi="Sylfaen" w:cs="Arial"/>
                <w:b w:val="0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</w:p>
          <w:p w14:paraId="319AB230" w14:textId="77777777" w:rsidR="00465D19" w:rsidRDefault="00465D19" w:rsidP="00BE668E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Style w:val="Betont"/>
                <w:rFonts w:ascii="Sylfaen" w:hAnsi="Sylfaen" w:cs="Arial"/>
                <w:b w:val="0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</w:p>
          <w:p w14:paraId="16B2A8EB" w14:textId="77777777" w:rsidR="00031AB9" w:rsidRPr="00EF3345" w:rsidRDefault="00031AB9" w:rsidP="00BE668E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Fonts w:ascii="Sylfaen" w:hAnsi="Sylfaen"/>
                <w:sz w:val="24"/>
                <w:szCs w:val="24"/>
                <w:lang w:val="en-US"/>
              </w:rPr>
            </w:pPr>
            <w:r w:rsidRPr="00EF3345">
              <w:rPr>
                <w:rStyle w:val="Betont"/>
                <w:rFonts w:ascii="Sylfaen" w:hAnsi="Sylfaen" w:cs="Arial"/>
                <w:b w:val="0"/>
                <w:color w:val="000000"/>
                <w:sz w:val="24"/>
                <w:szCs w:val="24"/>
                <w:shd w:val="clear" w:color="auto" w:fill="F2F2F2"/>
                <w:lang w:val="en-US"/>
              </w:rPr>
              <w:t>Honorary lecture:</w:t>
            </w:r>
          </w:p>
        </w:tc>
        <w:tc>
          <w:tcPr>
            <w:tcW w:w="787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F06EBCD" w14:textId="77777777" w:rsidR="00465D19" w:rsidRDefault="00F2582F" w:rsidP="00BE668E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  <w:r>
              <w:rPr>
                <w:rFonts w:ascii="Sylfaen" w:hAnsi="Sylfaen"/>
                <w:sz w:val="24"/>
                <w:szCs w:val="24"/>
                <w:lang w:val="en-US"/>
              </w:rPr>
              <w:t xml:space="preserve">    NIno Makhashvili, </w:t>
            </w:r>
            <w:r w:rsidR="00465D19">
              <w:rPr>
                <w:rFonts w:ascii="Sylfaen" w:hAnsi="Sylfaen"/>
                <w:sz w:val="24"/>
                <w:szCs w:val="24"/>
                <w:lang w:val="en-US"/>
              </w:rPr>
              <w:t>Khatuna Ivanishvili</w:t>
            </w:r>
          </w:p>
          <w:p w14:paraId="27910CAA" w14:textId="77777777" w:rsidR="00465D19" w:rsidRDefault="00F2582F" w:rsidP="00B67A02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Fonts w:ascii="Sylfaen" w:hAnsi="Sylfaen"/>
                <w:sz w:val="24"/>
                <w:szCs w:val="24"/>
                <w:lang w:val="en-US"/>
              </w:rPr>
            </w:pPr>
            <w:r>
              <w:rPr>
                <w:rFonts w:ascii="Sylfaen" w:hAnsi="Sylfaen"/>
                <w:sz w:val="24"/>
                <w:szCs w:val="24"/>
                <w:lang w:val="en-US"/>
              </w:rPr>
              <w:t xml:space="preserve">    </w:t>
            </w:r>
            <w:r w:rsidR="00465D19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ylfaen" w:hAnsi="Sylfaen"/>
                <w:sz w:val="24"/>
                <w:szCs w:val="24"/>
                <w:lang w:val="en-US"/>
              </w:rPr>
              <w:t>W</w:t>
            </w:r>
            <w:r w:rsidR="00B67A02">
              <w:rPr>
                <w:rFonts w:ascii="Sylfaen" w:hAnsi="Sylfaen"/>
                <w:sz w:val="24"/>
                <w:szCs w:val="24"/>
                <w:lang w:val="en-US"/>
              </w:rPr>
              <w:t>elcome speech</w:t>
            </w:r>
          </w:p>
          <w:p w14:paraId="029F8C89" w14:textId="77777777" w:rsidR="00465D19" w:rsidRDefault="00465D19" w:rsidP="00BE668E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</w:p>
          <w:p w14:paraId="3DDF0EC7" w14:textId="77777777" w:rsidR="00465D19" w:rsidRDefault="00465D19" w:rsidP="00BE668E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</w:p>
          <w:p w14:paraId="3146CC2D" w14:textId="77777777" w:rsidR="00031AB9" w:rsidRPr="00EF3345" w:rsidRDefault="00031AB9" w:rsidP="00BE668E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  <w:del w:id="9" w:author="Office 2004 Test Drive-Benutzer" w:date="2016-07-10T18:23:00Z">
              <w:r w:rsidRPr="00EF3345" w:rsidDel="00CB364F">
                <w:rPr>
                  <w:rFonts w:ascii="Sylfaen" w:hAnsi="Sylfaen"/>
                  <w:sz w:val="24"/>
                  <w:szCs w:val="24"/>
                  <w:lang w:val="en-US"/>
                </w:rPr>
                <w:delText xml:space="preserve">Prof. </w:delText>
              </w:r>
            </w:del>
            <w:r w:rsidRPr="00EF3345">
              <w:rPr>
                <w:rFonts w:ascii="Sylfaen" w:hAnsi="Sylfaen"/>
                <w:sz w:val="24"/>
                <w:szCs w:val="24"/>
                <w:lang w:val="en-US"/>
              </w:rPr>
              <w:t>Horst Kächele</w:t>
            </w:r>
          </w:p>
          <w:p w14:paraId="0413A9B3" w14:textId="77777777" w:rsidR="008E67BF" w:rsidRDefault="00031AB9" w:rsidP="00BE668E">
            <w:pPr>
              <w:spacing w:after="0" w:line="240" w:lineRule="auto"/>
              <w:rPr>
                <w:rFonts w:ascii="Garamond" w:eastAsia="Times New Roman" w:hAnsi="Garamond" w:cs="Arial"/>
                <w:color w:val="000000"/>
                <w:sz w:val="24"/>
                <w:szCs w:val="24"/>
                <w:lang w:val="en-US"/>
              </w:rPr>
            </w:pPr>
            <w:r w:rsidRPr="00EF3345">
              <w:rPr>
                <w:rFonts w:ascii="Sylfaen" w:hAnsi="Sylfaen"/>
                <w:sz w:val="24"/>
                <w:szCs w:val="24"/>
                <w:lang w:val="ka-GE"/>
              </w:rPr>
              <w:t xml:space="preserve"> "</w:t>
            </w:r>
            <w:r w:rsidR="008E67BF" w:rsidRPr="008E67BF">
              <w:rPr>
                <w:rFonts w:ascii="Garamond" w:eastAsia="Times New Roman" w:hAnsi="Garamond" w:cs="Arial"/>
                <w:color w:val="000000"/>
                <w:sz w:val="24"/>
                <w:szCs w:val="24"/>
                <w:lang w:val="en-US"/>
              </w:rPr>
              <w:t>‘Psycho</w:t>
            </w:r>
            <w:r w:rsidR="008E67BF">
              <w:rPr>
                <w:rFonts w:ascii="Garamond" w:eastAsia="Times New Roman" w:hAnsi="Garamond" w:cs="Arial"/>
                <w:color w:val="000000"/>
                <w:sz w:val="24"/>
                <w:szCs w:val="24"/>
                <w:lang w:val="en-US"/>
              </w:rPr>
              <w:t xml:space="preserve">therapy </w:t>
            </w:r>
            <w:r w:rsidR="008E67BF" w:rsidRPr="008E67BF">
              <w:rPr>
                <w:rFonts w:ascii="Garamond" w:eastAsia="Times New Roman" w:hAnsi="Garamond" w:cs="Arial"/>
                <w:color w:val="000000"/>
                <w:sz w:val="24"/>
                <w:szCs w:val="24"/>
                <w:lang w:val="en-US"/>
              </w:rPr>
              <w:t xml:space="preserve"> in the European Mental Health System’</w:t>
            </w:r>
          </w:p>
          <w:p w14:paraId="0161F938" w14:textId="77777777" w:rsidR="0066587D" w:rsidRPr="00CB364F" w:rsidRDefault="0066587D" w:rsidP="00BE66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  <w:rPrChange w:id="10" w:author="Office 2004 Test Drive-Benutzer" w:date="2016-07-10T18:23:00Z">
                  <w:rPr>
                    <w:rFonts w:ascii="Garamond" w:eastAsia="Times New Roman" w:hAnsi="Garamond" w:cs="Arial"/>
                    <w:color w:val="000000"/>
                    <w:sz w:val="24"/>
                    <w:szCs w:val="24"/>
                    <w:lang w:val="en-US"/>
                  </w:rPr>
                </w:rPrChange>
              </w:rPr>
            </w:pPr>
            <w:r w:rsidRPr="00CB36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  <w:rPrChange w:id="11" w:author="Office 2004 Test Drive-Benutzer" w:date="2016-07-10T18:23:00Z">
                  <w:rPr>
                    <w:rFonts w:ascii="Garamond" w:eastAsia="Times New Roman" w:hAnsi="Garamond" w:cs="Arial"/>
                    <w:color w:val="000000"/>
                    <w:sz w:val="24"/>
                    <w:szCs w:val="24"/>
                    <w:lang w:val="en-US"/>
                  </w:rPr>
                </w:rPrChange>
              </w:rPr>
              <w:t>Chair</w:t>
            </w:r>
            <w:ins w:id="12" w:author="Office 2004 Test Drive-Benutzer" w:date="2016-07-10T18:28:00Z">
              <w:r w:rsidR="00737C3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/>
                </w:rPr>
                <w:t>:</w:t>
              </w:r>
            </w:ins>
            <w:del w:id="13" w:author="Office 2004 Test Drive-Benutzer" w:date="2016-07-10T18:28:00Z">
              <w:r w:rsidRPr="00CB364F" w:rsidDel="00737C3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/>
                  <w:rPrChange w:id="14" w:author="Office 2004 Test Drive-Benutzer" w:date="2016-07-10T18:23:00Z">
                    <w:rPr>
                      <w:rFonts w:ascii="Garamond" w:eastAsia="Times New Roman" w:hAnsi="Garamond" w:cs="Arial"/>
                      <w:color w:val="000000"/>
                      <w:sz w:val="24"/>
                      <w:szCs w:val="24"/>
                      <w:lang w:val="en-US"/>
                    </w:rPr>
                  </w:rPrChange>
                </w:rPr>
                <w:delText>-</w:delText>
              </w:r>
            </w:del>
            <w:r w:rsidRPr="00CB36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  <w:rPrChange w:id="15" w:author="Office 2004 Test Drive-Benutzer" w:date="2016-07-10T18:23:00Z">
                  <w:rPr>
                    <w:rFonts w:ascii="Garamond" w:eastAsia="Times New Roman" w:hAnsi="Garamond" w:cs="Arial"/>
                    <w:color w:val="000000"/>
                    <w:sz w:val="24"/>
                    <w:szCs w:val="24"/>
                    <w:lang w:val="en-US"/>
                  </w:rPr>
                </w:rPrChange>
              </w:rPr>
              <w:t xml:space="preserve"> Andreas Bilger.</w:t>
            </w:r>
          </w:p>
          <w:p w14:paraId="26A28DDF" w14:textId="77777777" w:rsidR="00031AB9" w:rsidRPr="00EF3345" w:rsidRDefault="00031AB9" w:rsidP="00BE668E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</w:p>
        </w:tc>
        <w:tc>
          <w:tcPr>
            <w:tcW w:w="233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45296427" w14:textId="77777777" w:rsidR="00031AB9" w:rsidRPr="00EF3345" w:rsidRDefault="00031AB9" w:rsidP="00BE668E">
            <w:pPr>
              <w:spacing w:after="120"/>
              <w:rPr>
                <w:rFonts w:ascii="Sylfaen" w:hAnsi="Sylfaen"/>
                <w:sz w:val="24"/>
                <w:szCs w:val="24"/>
                <w:lang w:val="en-US"/>
              </w:rPr>
            </w:pPr>
          </w:p>
          <w:p w14:paraId="5FF3FDBA" w14:textId="77777777" w:rsidR="00031AB9" w:rsidRPr="00EF3345" w:rsidRDefault="00031AB9" w:rsidP="00BE668E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Fonts w:ascii="Sylfaen" w:hAnsi="Sylfaen"/>
                <w:sz w:val="24"/>
                <w:szCs w:val="24"/>
                <w:lang w:val="en-US"/>
              </w:rPr>
            </w:pPr>
          </w:p>
        </w:tc>
      </w:tr>
      <w:tr w:rsidR="00031AB9" w:rsidRPr="00EF3345" w14:paraId="0A544EC7" w14:textId="77777777" w:rsidTr="00BE668E">
        <w:trPr>
          <w:gridAfter w:val="3"/>
          <w:wAfter w:w="300" w:type="dxa"/>
          <w:trHeight w:val="669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0F77976" w14:textId="77777777" w:rsidR="00031AB9" w:rsidRPr="00EF3345" w:rsidRDefault="00031AB9" w:rsidP="00BE668E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  <w:t>11.00-11.30</w:t>
            </w:r>
          </w:p>
        </w:tc>
        <w:tc>
          <w:tcPr>
            <w:tcW w:w="10385" w:type="dxa"/>
            <w:gridSpan w:val="1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0FB802D" w14:textId="77777777" w:rsidR="00031AB9" w:rsidRPr="00EF3345" w:rsidRDefault="00031AB9" w:rsidP="00BE668E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i/>
                <w:color w:val="FF0000"/>
                <w:sz w:val="24"/>
                <w:szCs w:val="24"/>
                <w:lang w:val="en-US"/>
              </w:rPr>
            </w:pP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 xml:space="preserve">Coffee Break </w:t>
            </w:r>
          </w:p>
          <w:p w14:paraId="7B713628" w14:textId="77777777" w:rsidR="00031AB9" w:rsidRPr="00EF3345" w:rsidRDefault="00031AB9" w:rsidP="00BE668E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</w:pPr>
          </w:p>
          <w:p w14:paraId="41378774" w14:textId="77777777" w:rsidR="00031AB9" w:rsidRPr="00EF3345" w:rsidRDefault="00031AB9" w:rsidP="00BE668E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</w:rPr>
            </w:pPr>
          </w:p>
        </w:tc>
      </w:tr>
      <w:tr w:rsidR="006643DB" w:rsidRPr="00EF3345" w14:paraId="0C1BCFC8" w14:textId="77777777" w:rsidTr="003A4D94">
        <w:trPr>
          <w:gridAfter w:val="3"/>
          <w:wAfter w:w="300" w:type="dxa"/>
          <w:trHeight w:val="305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5F5ECF67" w14:textId="77777777" w:rsidR="006643DB" w:rsidRPr="00EF3345" w:rsidRDefault="006643DB" w:rsidP="00BE668E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jc w:val="center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  <w:r w:rsidRPr="00EF3345">
              <w:rPr>
                <w:rFonts w:ascii="Sylfaen" w:eastAsia="Times New Roman" w:hAnsi="Sylfaen" w:cs="Arial"/>
                <w:color w:val="000000"/>
                <w:sz w:val="24"/>
                <w:szCs w:val="24"/>
              </w:rPr>
              <w:t>11.</w:t>
            </w:r>
            <w:r w:rsidRPr="00EF3345">
              <w:rPr>
                <w:rFonts w:ascii="Sylfaen" w:eastAsia="Times New Roman" w:hAnsi="Sylfaen" w:cs="Arial"/>
                <w:color w:val="000000"/>
                <w:sz w:val="24"/>
                <w:szCs w:val="24"/>
                <w:lang w:val="ka-GE"/>
              </w:rPr>
              <w:t>30</w:t>
            </w:r>
            <w:r w:rsidRPr="00EF3345">
              <w:rPr>
                <w:rFonts w:ascii="Sylfaen" w:eastAsia="Times New Roman" w:hAnsi="Sylfaen" w:cs="Arial"/>
                <w:color w:val="000000"/>
                <w:sz w:val="24"/>
                <w:szCs w:val="24"/>
              </w:rPr>
              <w:t>-1</w:t>
            </w:r>
            <w:r w:rsidRPr="00EF3345">
              <w:rPr>
                <w:rFonts w:ascii="Sylfaen" w:eastAsia="Times New Roman" w:hAnsi="Sylfaen" w:cs="Arial"/>
                <w:color w:val="000000"/>
                <w:sz w:val="24"/>
                <w:szCs w:val="24"/>
                <w:lang w:val="ka-GE"/>
              </w:rPr>
              <w:t>3</w:t>
            </w:r>
            <w:r w:rsidRPr="00EF3345">
              <w:rPr>
                <w:rFonts w:ascii="Sylfaen" w:eastAsia="Times New Roman" w:hAnsi="Sylfaen" w:cs="Arial"/>
                <w:color w:val="000000"/>
                <w:sz w:val="24"/>
                <w:szCs w:val="24"/>
                <w:lang w:val="en-US"/>
              </w:rPr>
              <w:t>:0</w:t>
            </w:r>
            <w:r w:rsidRPr="00EF3345">
              <w:rPr>
                <w:rFonts w:ascii="Sylfaen" w:eastAsia="Times New Roman" w:hAnsi="Sylfaen" w:cs="Arial"/>
                <w:color w:val="000000"/>
                <w:sz w:val="24"/>
                <w:szCs w:val="24"/>
                <w:lang w:val="ka-GE"/>
              </w:rPr>
              <w:t>0</w:t>
            </w:r>
          </w:p>
        </w:tc>
        <w:tc>
          <w:tcPr>
            <w:tcW w:w="2396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53479B93" w14:textId="77777777" w:rsidR="006643DB" w:rsidRPr="00EF3345" w:rsidRDefault="006643DB" w:rsidP="00BE668E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</w:pPr>
          </w:p>
          <w:p w14:paraId="7D284B96" w14:textId="77777777" w:rsidR="006643DB" w:rsidRPr="00EF3345" w:rsidRDefault="006643DB" w:rsidP="00BE668E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 xml:space="preserve"> Presentation of </w:t>
            </w:r>
            <w:ins w:id="16" w:author="Office 2004 Test Drive-Benutzer" w:date="2016-07-10T18:28:00Z">
              <w:r w:rsidR="00737C3E">
                <w:rPr>
                  <w:rStyle w:val="style8"/>
                  <w:rFonts w:ascii="Sylfaen" w:hAnsi="Sylfaen" w:cs="Arial"/>
                  <w:color w:val="000000"/>
                  <w:sz w:val="24"/>
                  <w:szCs w:val="24"/>
                  <w:shd w:val="clear" w:color="auto" w:fill="F2F2F2"/>
                  <w:lang w:val="en-US"/>
                </w:rPr>
                <w:t>c</w:t>
              </w:r>
            </w:ins>
            <w:del w:id="17" w:author="Office 2004 Test Drive-Benutzer" w:date="2016-07-10T18:28:00Z">
              <w:r w:rsidRPr="00EF3345" w:rsidDel="00737C3E">
                <w:rPr>
                  <w:rStyle w:val="style8"/>
                  <w:rFonts w:ascii="Sylfaen" w:hAnsi="Sylfaen" w:cs="Arial"/>
                  <w:color w:val="000000"/>
                  <w:sz w:val="24"/>
                  <w:szCs w:val="24"/>
                  <w:shd w:val="clear" w:color="auto" w:fill="F2F2F2"/>
                  <w:lang w:val="en-US"/>
                </w:rPr>
                <w:delText>C</w:delText>
              </w:r>
            </w:del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 xml:space="preserve">ase </w:t>
            </w:r>
            <w:ins w:id="18" w:author="Office 2004 Test Drive-Benutzer" w:date="2016-07-10T18:28:00Z">
              <w:r w:rsidR="00737C3E">
                <w:rPr>
                  <w:rStyle w:val="style8"/>
                  <w:rFonts w:ascii="Sylfaen" w:hAnsi="Sylfaen" w:cs="Arial"/>
                  <w:color w:val="000000"/>
                  <w:sz w:val="24"/>
                  <w:szCs w:val="24"/>
                  <w:shd w:val="clear" w:color="auto" w:fill="F2F2F2"/>
                  <w:lang w:val="en-US"/>
                </w:rPr>
                <w:t>m</w:t>
              </w:r>
            </w:ins>
            <w:del w:id="19" w:author="Office 2004 Test Drive-Benutzer" w:date="2016-07-10T18:28:00Z">
              <w:r w:rsidRPr="00EF3345" w:rsidDel="00737C3E">
                <w:rPr>
                  <w:rStyle w:val="style8"/>
                  <w:rFonts w:ascii="Sylfaen" w:hAnsi="Sylfaen" w:cs="Arial"/>
                  <w:color w:val="000000"/>
                  <w:sz w:val="24"/>
                  <w:szCs w:val="24"/>
                  <w:shd w:val="clear" w:color="auto" w:fill="F2F2F2"/>
                  <w:lang w:val="en-US"/>
                </w:rPr>
                <w:delText>M</w:delText>
              </w:r>
            </w:del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>aterial</w:t>
            </w:r>
            <w:ins w:id="20" w:author="Office 2004 Test Drive-Benutzer" w:date="2016-07-10T18:28:00Z">
              <w:r w:rsidR="00737C3E">
                <w:rPr>
                  <w:rStyle w:val="style8"/>
                  <w:rFonts w:ascii="Sylfaen" w:hAnsi="Sylfaen" w:cs="Arial"/>
                  <w:color w:val="000000"/>
                  <w:sz w:val="24"/>
                  <w:szCs w:val="24"/>
                  <w:shd w:val="clear" w:color="auto" w:fill="F2F2F2"/>
                  <w:lang w:val="en-US"/>
                </w:rPr>
                <w:t xml:space="preserve"> in</w:t>
              </w:r>
            </w:ins>
          </w:p>
          <w:p w14:paraId="0DE8BCFF" w14:textId="77777777" w:rsidR="006643DB" w:rsidRPr="00EF3345" w:rsidRDefault="006643DB" w:rsidP="00BE668E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>I</w:t>
            </w:r>
            <w:del w:id="21" w:author="Office 2004 Test Drive-Benutzer" w:date="2016-07-10T18:28:00Z">
              <w:r w:rsidRPr="00EF3345" w:rsidDel="00737C3E">
                <w:rPr>
                  <w:rStyle w:val="style8"/>
                  <w:rFonts w:ascii="Sylfaen" w:hAnsi="Sylfaen" w:cs="Arial"/>
                  <w:color w:val="000000"/>
                  <w:sz w:val="24"/>
                  <w:szCs w:val="24"/>
                  <w:shd w:val="clear" w:color="auto" w:fill="F2F2F2"/>
                  <w:lang w:val="en-US"/>
                </w:rPr>
                <w:delText xml:space="preserve">n   </w:delText>
              </w:r>
            </w:del>
            <w:ins w:id="22" w:author="Office 2004 Test Drive-Benutzer" w:date="2016-07-10T18:28:00Z">
              <w:r w:rsidR="00737C3E">
                <w:rPr>
                  <w:rStyle w:val="style8"/>
                  <w:rFonts w:ascii="Sylfaen" w:hAnsi="Sylfaen" w:cs="Arial"/>
                  <w:color w:val="000000"/>
                  <w:sz w:val="24"/>
                  <w:szCs w:val="24"/>
                  <w:shd w:val="clear" w:color="auto" w:fill="F2F2F2"/>
                  <w:lang w:val="en-US"/>
                </w:rPr>
                <w:t>c</w:t>
              </w:r>
            </w:ins>
            <w:del w:id="23" w:author="Office 2004 Test Drive-Benutzer" w:date="2016-07-10T18:28:00Z">
              <w:r w:rsidRPr="00EF3345" w:rsidDel="00737C3E">
                <w:rPr>
                  <w:rStyle w:val="style8"/>
                  <w:rFonts w:ascii="Sylfaen" w:hAnsi="Sylfaen" w:cs="Arial"/>
                  <w:color w:val="000000"/>
                  <w:sz w:val="24"/>
                  <w:szCs w:val="24"/>
                  <w:shd w:val="clear" w:color="auto" w:fill="F2F2F2"/>
                  <w:lang w:val="en-US"/>
                </w:rPr>
                <w:delText>C</w:delText>
              </w:r>
            </w:del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>linical groups</w:t>
            </w:r>
          </w:p>
          <w:p w14:paraId="34A72DB9" w14:textId="77777777" w:rsidR="006643DB" w:rsidRPr="00EF3345" w:rsidRDefault="006643DB" w:rsidP="00BE668E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</w:pPr>
          </w:p>
        </w:tc>
        <w:tc>
          <w:tcPr>
            <w:tcW w:w="1365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C91D6B2" w14:textId="77777777" w:rsidR="006643DB" w:rsidRPr="00EF3345" w:rsidRDefault="00BE668E" w:rsidP="00BE668E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Fonts w:ascii="Sylfaen" w:hAnsi="Sylfaen"/>
                <w:sz w:val="24"/>
                <w:szCs w:val="24"/>
                <w:lang w:val="en-US"/>
              </w:rPr>
            </w:pPr>
            <w:r>
              <w:rPr>
                <w:rFonts w:ascii="Sylfaen" w:hAnsi="Sylfaen"/>
                <w:sz w:val="24"/>
                <w:szCs w:val="24"/>
                <w:lang w:val="en-US"/>
              </w:rPr>
              <w:t>Group 1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1E61EE3" w14:textId="77777777" w:rsidR="006643DB" w:rsidRPr="00EF3345" w:rsidRDefault="00BE668E" w:rsidP="00BE668E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Fonts w:ascii="Sylfaen" w:hAnsi="Sylfaen"/>
                <w:sz w:val="24"/>
                <w:szCs w:val="24"/>
                <w:lang w:val="en-US"/>
              </w:rPr>
            </w:pPr>
            <w:r>
              <w:rPr>
                <w:rFonts w:ascii="Sylfaen" w:hAnsi="Sylfaen"/>
                <w:sz w:val="24"/>
                <w:szCs w:val="24"/>
                <w:lang w:val="en-US"/>
              </w:rPr>
              <w:t>Group 2</w:t>
            </w:r>
          </w:p>
        </w:tc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43BDB76" w14:textId="77777777" w:rsidR="006643DB" w:rsidRPr="00EF3345" w:rsidRDefault="00BE668E" w:rsidP="00BE668E">
            <w:pPr>
              <w:tabs>
                <w:tab w:val="left" w:pos="0"/>
                <w:tab w:val="left" w:pos="567"/>
              </w:tabs>
              <w:spacing w:after="0" w:line="240" w:lineRule="auto"/>
              <w:ind w:right="70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  <w:r>
              <w:rPr>
                <w:rFonts w:ascii="Sylfaen" w:hAnsi="Sylfaen"/>
                <w:sz w:val="24"/>
                <w:szCs w:val="24"/>
                <w:lang w:val="en-US"/>
              </w:rPr>
              <w:t xml:space="preserve">Group </w:t>
            </w:r>
            <w:r w:rsidR="006643DB">
              <w:rPr>
                <w:rFonts w:ascii="Sylfaen" w:hAnsi="Sylfaen"/>
                <w:sz w:val="24"/>
                <w:szCs w:val="24"/>
                <w:lang w:val="en-US"/>
              </w:rPr>
              <w:t>3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75EEE0D" w14:textId="77777777" w:rsidR="006643DB" w:rsidRPr="00EF3345" w:rsidRDefault="00BE668E" w:rsidP="00BE668E">
            <w:pPr>
              <w:tabs>
                <w:tab w:val="left" w:pos="0"/>
                <w:tab w:val="left" w:pos="567"/>
              </w:tabs>
              <w:spacing w:after="0" w:line="240" w:lineRule="auto"/>
              <w:ind w:left="-142" w:right="70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  <w:r>
              <w:rPr>
                <w:rFonts w:ascii="Sylfaen" w:hAnsi="Sylfaen"/>
                <w:sz w:val="24"/>
                <w:szCs w:val="24"/>
                <w:lang w:val="en-US"/>
              </w:rPr>
              <w:t>Group 4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FDF1454" w14:textId="77777777" w:rsidR="006643DB" w:rsidRPr="00EF3345" w:rsidRDefault="00BE668E" w:rsidP="00BE668E">
            <w:pPr>
              <w:spacing w:after="120"/>
              <w:rPr>
                <w:rFonts w:ascii="Sylfaen" w:hAnsi="Sylfaen"/>
                <w:sz w:val="24"/>
                <w:szCs w:val="24"/>
                <w:lang w:val="en-US"/>
              </w:rPr>
            </w:pPr>
            <w:r>
              <w:rPr>
                <w:rFonts w:ascii="Sylfaen" w:hAnsi="Sylfaen"/>
                <w:sz w:val="24"/>
                <w:szCs w:val="24"/>
                <w:lang w:val="en-US"/>
              </w:rPr>
              <w:t xml:space="preserve">Group </w:t>
            </w:r>
            <w:r w:rsidR="006643DB" w:rsidRPr="00EF3345">
              <w:rPr>
                <w:rFonts w:ascii="Sylfaen" w:hAnsi="Sylfaen"/>
                <w:sz w:val="24"/>
                <w:szCs w:val="24"/>
                <w:lang w:val="en-US"/>
              </w:rPr>
              <w:t>5</w:t>
            </w:r>
          </w:p>
        </w:tc>
      </w:tr>
      <w:tr w:rsidR="00BE668E" w:rsidRPr="00EF3345" w14:paraId="3BB7F7D3" w14:textId="77777777" w:rsidTr="003A4D94">
        <w:trPr>
          <w:gridAfter w:val="3"/>
          <w:wAfter w:w="300" w:type="dxa"/>
          <w:trHeight w:val="1245"/>
        </w:trPr>
        <w:tc>
          <w:tcPr>
            <w:tcW w:w="709" w:type="dxa"/>
            <w:vMerge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21FEE966" w14:textId="77777777" w:rsidR="00BE668E" w:rsidRPr="00EF3345" w:rsidRDefault="00BE668E" w:rsidP="00BE668E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jc w:val="center"/>
              <w:rPr>
                <w:rFonts w:ascii="Sylfaen" w:eastAsia="Times New Roman" w:hAnsi="Sylfaen" w:cs="Arial"/>
                <w:color w:val="000000"/>
                <w:sz w:val="24"/>
                <w:szCs w:val="24"/>
              </w:rPr>
            </w:pPr>
          </w:p>
        </w:tc>
        <w:tc>
          <w:tcPr>
            <w:tcW w:w="2396" w:type="dxa"/>
            <w:vMerge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4B4CBB4E" w14:textId="77777777" w:rsidR="00BE668E" w:rsidRPr="00EF3345" w:rsidRDefault="00BE668E" w:rsidP="00BE668E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</w:pPr>
          </w:p>
        </w:tc>
        <w:tc>
          <w:tcPr>
            <w:tcW w:w="1365" w:type="dxa"/>
            <w:gridSpan w:val="4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9BA8397" w14:textId="77777777" w:rsidR="00BE668E" w:rsidRPr="00BE668E" w:rsidRDefault="00BE668E" w:rsidP="00BE668E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  <w:r w:rsidRPr="00EF3345">
              <w:rPr>
                <w:rFonts w:ascii="Sylfaen" w:hAnsi="Sylfaen"/>
                <w:sz w:val="24"/>
                <w:szCs w:val="24"/>
                <w:lang w:val="ka-GE"/>
              </w:rPr>
              <w:t>Bilger</w:t>
            </w:r>
          </w:p>
          <w:p w14:paraId="6357130B" w14:textId="77777777" w:rsidR="00BE668E" w:rsidRPr="00EF3345" w:rsidRDefault="00BE668E" w:rsidP="00BE668E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</w:p>
        </w:tc>
        <w:tc>
          <w:tcPr>
            <w:tcW w:w="1515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E826903" w14:textId="77777777" w:rsidR="00BE668E" w:rsidRPr="000A6125" w:rsidRDefault="000A6125" w:rsidP="00BE668E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Fonts w:ascii="Sylfaen" w:hAnsi="Sylfaen"/>
                <w:sz w:val="24"/>
                <w:szCs w:val="24"/>
                <w:lang w:val="en-US"/>
              </w:rPr>
            </w:pPr>
            <w:r w:rsidRPr="00EF3345">
              <w:rPr>
                <w:rFonts w:ascii="Sylfaen" w:hAnsi="Sylfaen"/>
                <w:sz w:val="24"/>
                <w:szCs w:val="24"/>
                <w:lang w:val="ka-GE"/>
              </w:rPr>
              <w:t>Ubbels</w:t>
            </w:r>
          </w:p>
          <w:p w14:paraId="0C034DAB" w14:textId="77777777" w:rsidR="00BE668E" w:rsidRDefault="00BE668E" w:rsidP="00BE668E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Fonts w:ascii="Sylfaen" w:hAnsi="Sylfaen"/>
                <w:sz w:val="24"/>
                <w:szCs w:val="24"/>
                <w:lang w:val="en-US"/>
              </w:rPr>
            </w:pPr>
          </w:p>
        </w:tc>
        <w:tc>
          <w:tcPr>
            <w:tcW w:w="1784" w:type="dxa"/>
            <w:gridSpan w:val="2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C747B9" w14:textId="77777777" w:rsidR="00BE668E" w:rsidRPr="00EF3345" w:rsidRDefault="00BE668E" w:rsidP="00BE668E">
            <w:pPr>
              <w:tabs>
                <w:tab w:val="left" w:pos="0"/>
                <w:tab w:val="left" w:pos="567"/>
              </w:tabs>
              <w:spacing w:after="0" w:line="240" w:lineRule="auto"/>
              <w:ind w:right="70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  <w:t>Lejniece</w:t>
            </w:r>
          </w:p>
          <w:p w14:paraId="791783A8" w14:textId="77777777" w:rsidR="00BE668E" w:rsidRDefault="00BE668E" w:rsidP="00BE668E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Fonts w:ascii="Sylfaen" w:hAnsi="Sylfaen"/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622C330" w14:textId="77777777" w:rsidR="00BE668E" w:rsidRPr="00EF3345" w:rsidRDefault="00BE668E" w:rsidP="00BE668E">
            <w:pPr>
              <w:tabs>
                <w:tab w:val="left" w:pos="0"/>
                <w:tab w:val="left" w:pos="567"/>
              </w:tabs>
              <w:spacing w:after="0" w:line="240" w:lineRule="auto"/>
              <w:ind w:left="-142" w:right="702"/>
              <w:rPr>
                <w:rFonts w:ascii="Sylfaen" w:hAnsi="Sylfaen"/>
                <w:sz w:val="24"/>
                <w:szCs w:val="24"/>
                <w:lang w:val="en-US"/>
              </w:rPr>
            </w:pPr>
            <w:r w:rsidRPr="00EF3345">
              <w:rPr>
                <w:rFonts w:ascii="Sylfaen" w:hAnsi="Sylfaen"/>
                <w:sz w:val="24"/>
                <w:szCs w:val="24"/>
                <w:lang w:val="en-US"/>
              </w:rPr>
              <w:t>K</w:t>
            </w:r>
            <w:r w:rsidRPr="00EF3345">
              <w:rPr>
                <w:rFonts w:ascii="Sylfaen" w:eastAsia="Times New Roman" w:hAnsi="Sylfaen" w:cs="Segoe UI"/>
                <w:color w:val="000000"/>
                <w:sz w:val="24"/>
                <w:szCs w:val="24"/>
                <w:lang w:val="en-US"/>
              </w:rPr>
              <w:t>ä</w:t>
            </w:r>
            <w:r w:rsidRPr="00EF3345">
              <w:rPr>
                <w:rFonts w:ascii="Sylfaen" w:hAnsi="Sylfaen"/>
                <w:sz w:val="24"/>
                <w:szCs w:val="24"/>
                <w:lang w:val="en-US"/>
              </w:rPr>
              <w:t>chele</w:t>
            </w:r>
          </w:p>
          <w:p w14:paraId="4EA6C55B" w14:textId="77777777" w:rsidR="00BE668E" w:rsidRDefault="00BE668E" w:rsidP="00BE668E">
            <w:pPr>
              <w:tabs>
                <w:tab w:val="left" w:pos="0"/>
                <w:tab w:val="left" w:pos="567"/>
              </w:tabs>
              <w:spacing w:after="0" w:line="240" w:lineRule="auto"/>
              <w:ind w:left="-142" w:right="702"/>
              <w:rPr>
                <w:rFonts w:ascii="Sylfaen" w:hAnsi="Sylfaen"/>
                <w:sz w:val="24"/>
                <w:szCs w:val="24"/>
                <w:lang w:val="en-US"/>
              </w:rPr>
            </w:pPr>
          </w:p>
        </w:tc>
        <w:tc>
          <w:tcPr>
            <w:tcW w:w="1465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</w:tcPr>
          <w:p w14:paraId="6EEE0162" w14:textId="77777777" w:rsidR="00BE668E" w:rsidRPr="00BE668E" w:rsidRDefault="00BE668E" w:rsidP="00BE668E">
            <w:pPr>
              <w:spacing w:after="120"/>
              <w:rPr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>Gomperts</w:t>
            </w:r>
          </w:p>
        </w:tc>
      </w:tr>
      <w:tr w:rsidR="006643DB" w:rsidRPr="00EF3345" w14:paraId="42572261" w14:textId="77777777" w:rsidTr="003A4D94">
        <w:trPr>
          <w:trHeight w:val="70"/>
        </w:trPr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1BAB30CC" w14:textId="77777777" w:rsidR="006643DB" w:rsidRPr="00EF3345" w:rsidRDefault="006643DB" w:rsidP="00BE668E">
            <w:pPr>
              <w:spacing w:after="0" w:line="240" w:lineRule="auto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</w:pPr>
          </w:p>
        </w:tc>
        <w:tc>
          <w:tcPr>
            <w:tcW w:w="239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  <w:hideMark/>
          </w:tcPr>
          <w:p w14:paraId="117BBF1B" w14:textId="77777777" w:rsidR="006643DB" w:rsidRPr="00EF3345" w:rsidRDefault="006643DB" w:rsidP="00BE668E">
            <w:pPr>
              <w:spacing w:after="0" w:line="240" w:lineRule="auto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</w:pPr>
          </w:p>
        </w:tc>
        <w:tc>
          <w:tcPr>
            <w:tcW w:w="135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35F1CBD" w14:textId="77777777" w:rsidR="006643DB" w:rsidRPr="00EF3345" w:rsidRDefault="006643DB" w:rsidP="00BE668E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</w:p>
        </w:tc>
        <w:tc>
          <w:tcPr>
            <w:tcW w:w="153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DE65C4" w14:textId="77777777" w:rsidR="006643DB" w:rsidRPr="00EF3345" w:rsidRDefault="006643DB" w:rsidP="00BE668E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</w:p>
        </w:tc>
        <w:tc>
          <w:tcPr>
            <w:tcW w:w="1777" w:type="dxa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14:paraId="28F2C148" w14:textId="77777777" w:rsidR="006643DB" w:rsidRPr="00EF3345" w:rsidRDefault="006643DB" w:rsidP="00BE668E">
            <w:pPr>
              <w:tabs>
                <w:tab w:val="left" w:pos="0"/>
                <w:tab w:val="left" w:pos="567"/>
              </w:tabs>
              <w:spacing w:after="0" w:line="240" w:lineRule="auto"/>
              <w:ind w:left="-142" w:right="70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14:paraId="03EDC007" w14:textId="77777777" w:rsidR="006643DB" w:rsidRPr="00EF3345" w:rsidRDefault="006643DB" w:rsidP="00BE668E">
            <w:pPr>
              <w:tabs>
                <w:tab w:val="left" w:pos="0"/>
                <w:tab w:val="left" w:pos="567"/>
              </w:tabs>
              <w:spacing w:after="0" w:line="240" w:lineRule="auto"/>
              <w:ind w:right="70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14:paraId="52EC80FE" w14:textId="77777777" w:rsidR="006643DB" w:rsidRPr="00EF3345" w:rsidRDefault="006643DB" w:rsidP="00BE668E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561D6FCE" w14:textId="77777777" w:rsidR="006643DB" w:rsidRPr="00EF3345" w:rsidRDefault="006643DB" w:rsidP="00BE668E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</w:p>
        </w:tc>
      </w:tr>
      <w:tr w:rsidR="006643DB" w:rsidRPr="00EF3345" w14:paraId="70BC110A" w14:textId="77777777" w:rsidTr="003A4D94">
        <w:trPr>
          <w:gridAfter w:val="3"/>
          <w:wAfter w:w="300" w:type="dxa"/>
          <w:trHeight w:val="70"/>
        </w:trPr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23CEB656" w14:textId="77777777" w:rsidR="006643DB" w:rsidRPr="00EF3345" w:rsidRDefault="006643DB" w:rsidP="00BE668E">
            <w:pPr>
              <w:spacing w:after="0" w:line="240" w:lineRule="auto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</w:pPr>
          </w:p>
        </w:tc>
        <w:tc>
          <w:tcPr>
            <w:tcW w:w="239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  <w:hideMark/>
          </w:tcPr>
          <w:p w14:paraId="4C35C594" w14:textId="77777777" w:rsidR="006643DB" w:rsidRPr="00EF3345" w:rsidRDefault="006643DB" w:rsidP="00BE668E">
            <w:pPr>
              <w:spacing w:after="0" w:line="240" w:lineRule="auto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</w:pPr>
          </w:p>
        </w:tc>
        <w:tc>
          <w:tcPr>
            <w:tcW w:w="13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98B6B" w14:textId="77777777" w:rsidR="006643DB" w:rsidRPr="00BE668E" w:rsidRDefault="006643DB" w:rsidP="00BE668E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</w:p>
        </w:tc>
        <w:tc>
          <w:tcPr>
            <w:tcW w:w="153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65ABE" w14:textId="77777777" w:rsidR="006643DB" w:rsidRPr="00EF3345" w:rsidRDefault="006643DB" w:rsidP="00BE668E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Style w:val="style8"/>
                <w:rFonts w:ascii="Sylfaen" w:hAnsi="Sylfaen"/>
                <w:sz w:val="24"/>
                <w:szCs w:val="24"/>
                <w:lang w:val="ka-GE"/>
              </w:rPr>
            </w:pPr>
          </w:p>
        </w:tc>
        <w:tc>
          <w:tcPr>
            <w:tcW w:w="17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400D1" w14:textId="77777777" w:rsidR="006643DB" w:rsidRPr="00EF3345" w:rsidRDefault="006643DB" w:rsidP="00BE668E">
            <w:pPr>
              <w:tabs>
                <w:tab w:val="left" w:pos="0"/>
                <w:tab w:val="left" w:pos="567"/>
              </w:tabs>
              <w:spacing w:after="0" w:line="240" w:lineRule="auto"/>
              <w:ind w:left="-142" w:right="70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2AF0" w14:textId="77777777" w:rsidR="006643DB" w:rsidRPr="00EF3345" w:rsidRDefault="006643DB" w:rsidP="00BE668E">
            <w:pPr>
              <w:tabs>
                <w:tab w:val="left" w:pos="0"/>
                <w:tab w:val="left" w:pos="567"/>
              </w:tabs>
              <w:spacing w:after="0" w:line="240" w:lineRule="auto"/>
              <w:ind w:right="70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</w:p>
        </w:tc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BC314D" w14:textId="77777777" w:rsidR="006643DB" w:rsidRPr="00EF3345" w:rsidRDefault="006643DB" w:rsidP="00BE668E">
            <w:pPr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</w:rPr>
            </w:pPr>
          </w:p>
        </w:tc>
      </w:tr>
      <w:tr w:rsidR="006643DB" w:rsidRPr="00EF3345" w14:paraId="6E5BE65F" w14:textId="77777777" w:rsidTr="003A4D94">
        <w:trPr>
          <w:gridAfter w:val="3"/>
          <w:wAfter w:w="300" w:type="dxa"/>
          <w:trHeight w:val="93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9E6A411" w14:textId="77777777" w:rsidR="006643DB" w:rsidRPr="00EF3345" w:rsidRDefault="006643DB" w:rsidP="00BE668E">
            <w:pPr>
              <w:spacing w:after="0" w:line="240" w:lineRule="auto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</w:pPr>
          </w:p>
        </w:tc>
        <w:tc>
          <w:tcPr>
            <w:tcW w:w="2396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10EB3" w14:textId="77777777" w:rsidR="006643DB" w:rsidRPr="00EF3345" w:rsidRDefault="006643DB" w:rsidP="00BE668E">
            <w:pPr>
              <w:spacing w:after="0" w:line="240" w:lineRule="auto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</w:pP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D9982" w14:textId="77777777" w:rsidR="006643DB" w:rsidRPr="00EF3345" w:rsidRDefault="00F45663" w:rsidP="00BE668E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  <w:r w:rsidRPr="00EF3345">
              <w:rPr>
                <w:rFonts w:ascii="Sylfaen" w:hAnsi="Sylfaen"/>
                <w:sz w:val="24"/>
                <w:szCs w:val="24"/>
                <w:lang w:val="en-US"/>
              </w:rPr>
              <w:t>Nakashidze</w:t>
            </w:r>
          </w:p>
        </w:tc>
        <w:tc>
          <w:tcPr>
            <w:tcW w:w="15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6D7B5" w14:textId="77777777" w:rsidR="006643DB" w:rsidRPr="00EF3345" w:rsidRDefault="00F45663" w:rsidP="00F45663">
            <w:pPr>
              <w:spacing w:after="120"/>
              <w:rPr>
                <w:rFonts w:ascii="Sylfaen" w:hAnsi="Sylfaen"/>
                <w:sz w:val="24"/>
                <w:szCs w:val="24"/>
                <w:lang w:val="ka-GE"/>
              </w:rPr>
            </w:pPr>
            <w:r w:rsidRPr="00EF3345">
              <w:rPr>
                <w:rFonts w:ascii="Sylfaen" w:hAnsi="Sylfaen"/>
                <w:sz w:val="24"/>
                <w:szCs w:val="24"/>
                <w:lang w:val="en-US"/>
              </w:rPr>
              <w:t>Tsertsvadze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E1F88" w14:textId="77777777" w:rsidR="00F45663" w:rsidRPr="00EF3345" w:rsidRDefault="00F45663" w:rsidP="00F45663">
            <w:pPr>
              <w:spacing w:after="120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  <w:r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>P</w:t>
            </w: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>ipinashvili</w:t>
            </w:r>
          </w:p>
          <w:p w14:paraId="681C8A02" w14:textId="77777777" w:rsidR="006643DB" w:rsidRPr="00EF3345" w:rsidRDefault="006643DB" w:rsidP="00BE668E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</w:p>
          <w:p w14:paraId="29E75442" w14:textId="77777777" w:rsidR="006643DB" w:rsidRPr="00EF3345" w:rsidRDefault="006643DB" w:rsidP="00BE668E">
            <w:pPr>
              <w:tabs>
                <w:tab w:val="left" w:pos="0"/>
                <w:tab w:val="left" w:pos="567"/>
              </w:tabs>
              <w:spacing w:after="0" w:line="240" w:lineRule="auto"/>
              <w:ind w:left="-142" w:right="702"/>
              <w:rPr>
                <w:rFonts w:ascii="Sylfaen" w:hAnsi="Sylfaen"/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8202D" w14:textId="77777777" w:rsidR="006643DB" w:rsidRPr="00EF3345" w:rsidRDefault="00C36808" w:rsidP="00C36808">
            <w:pPr>
              <w:tabs>
                <w:tab w:val="left" w:pos="0"/>
                <w:tab w:val="left" w:pos="567"/>
              </w:tabs>
              <w:spacing w:after="0" w:line="240" w:lineRule="auto"/>
              <w:ind w:right="70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</w:pPr>
            <w:r w:rsidRPr="00050025">
              <w:rPr>
                <w:rFonts w:ascii="Garamond" w:hAnsi="Garamond"/>
                <w:b/>
                <w:color w:val="1F497D" w:themeColor="text2"/>
              </w:rPr>
              <w:t>Mariska Top</w:t>
            </w:r>
            <w:r w:rsidRPr="00EF3345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171AAB" w14:textId="77777777" w:rsidR="006643DB" w:rsidRDefault="006643DB" w:rsidP="00BE668E">
            <w:pPr>
              <w:spacing w:after="120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</w:pP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>Sesiashvili</w:t>
            </w:r>
          </w:p>
          <w:p w14:paraId="7666CE10" w14:textId="77777777" w:rsidR="00447D87" w:rsidRPr="00447D87" w:rsidRDefault="00447D87" w:rsidP="00BE668E">
            <w:pPr>
              <w:spacing w:after="120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</w:pPr>
          </w:p>
          <w:p w14:paraId="60FC21A3" w14:textId="77777777" w:rsidR="006643DB" w:rsidRPr="00EF3345" w:rsidRDefault="006643DB" w:rsidP="00BE668E">
            <w:pPr>
              <w:spacing w:after="120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</w:rPr>
            </w:pPr>
          </w:p>
          <w:p w14:paraId="43A364B9" w14:textId="77777777" w:rsidR="006643DB" w:rsidRPr="00EF3345" w:rsidRDefault="006643DB" w:rsidP="00BE668E">
            <w:pPr>
              <w:tabs>
                <w:tab w:val="left" w:pos="0"/>
                <w:tab w:val="left" w:pos="567"/>
              </w:tabs>
              <w:spacing w:after="0" w:line="240" w:lineRule="auto"/>
              <w:ind w:right="70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</w:p>
        </w:tc>
      </w:tr>
      <w:tr w:rsidR="006643DB" w:rsidRPr="00EF3345" w14:paraId="6D709B10" w14:textId="77777777" w:rsidTr="00BE668E">
        <w:trPr>
          <w:gridAfter w:val="3"/>
          <w:wAfter w:w="300" w:type="dxa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56A1AA32" w14:textId="77777777" w:rsidR="006643DB" w:rsidRPr="00EF3345" w:rsidRDefault="006643DB" w:rsidP="00BE668E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  <w:t>13:00 -14.</w:t>
            </w:r>
            <w:r w:rsidR="00465D19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>3</w:t>
            </w: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>0</w:t>
            </w:r>
          </w:p>
        </w:tc>
        <w:tc>
          <w:tcPr>
            <w:tcW w:w="10385" w:type="dxa"/>
            <w:gridSpan w:val="1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30B185C" w14:textId="77777777" w:rsidR="006643DB" w:rsidRPr="00EF3345" w:rsidRDefault="006643DB" w:rsidP="00BE668E">
            <w:pPr>
              <w:spacing w:after="120"/>
              <w:rPr>
                <w:rFonts w:ascii="Sylfaen" w:hAnsi="Sylfaen"/>
                <w:sz w:val="24"/>
                <w:szCs w:val="24"/>
                <w:lang w:val="en-US"/>
              </w:rPr>
            </w:pPr>
            <w:r w:rsidRPr="00EF3345">
              <w:rPr>
                <w:rFonts w:ascii="Sylfaen" w:hAnsi="Sylfaen"/>
                <w:sz w:val="24"/>
                <w:szCs w:val="24"/>
                <w:lang w:val="en-US"/>
              </w:rPr>
              <w:t xml:space="preserve">Lunch </w:t>
            </w:r>
          </w:p>
          <w:p w14:paraId="2BB22CE2" w14:textId="77777777" w:rsidR="006643DB" w:rsidRPr="00EF3345" w:rsidRDefault="006643DB" w:rsidP="00BE668E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Fonts w:ascii="Sylfaen" w:hAnsi="Sylfaen"/>
                <w:sz w:val="24"/>
                <w:szCs w:val="24"/>
                <w:lang w:val="ka-GE"/>
              </w:rPr>
            </w:pPr>
          </w:p>
        </w:tc>
      </w:tr>
      <w:tr w:rsidR="006643DB" w:rsidRPr="008E67BF" w14:paraId="6495E63D" w14:textId="77777777" w:rsidTr="000A6125">
        <w:trPr>
          <w:gridAfter w:val="3"/>
          <w:wAfter w:w="300" w:type="dxa"/>
          <w:trHeight w:val="70"/>
        </w:trPr>
        <w:tc>
          <w:tcPr>
            <w:tcW w:w="709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3F9A129" w14:textId="77777777" w:rsidR="006643DB" w:rsidRPr="00EF3345" w:rsidRDefault="00B70926" w:rsidP="00BE668E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jc w:val="center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</w:pPr>
            <w:r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  <w:t>1</w:t>
            </w:r>
            <w:r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</w:rPr>
              <w:t>5</w:t>
            </w:r>
            <w:r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  <w:t>.</w:t>
            </w:r>
            <w:r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</w:rPr>
              <w:t>3</w:t>
            </w:r>
            <w:r w:rsidR="006643DB"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  <w:t>0</w:t>
            </w:r>
          </w:p>
          <w:p w14:paraId="6AA86E8B" w14:textId="77777777" w:rsidR="006643DB" w:rsidRPr="00EF3345" w:rsidRDefault="00B70926" w:rsidP="00BE668E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  <w:t>17.</w:t>
            </w:r>
            <w:r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</w:rPr>
              <w:t>0</w:t>
            </w:r>
            <w:r w:rsidR="006643DB"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  <w:t>0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AA5C3BB" w14:textId="77777777" w:rsidR="006643DB" w:rsidRPr="00EF3345" w:rsidRDefault="006643DB" w:rsidP="00B67A0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  <w:r w:rsidRPr="00EF3345">
              <w:rPr>
                <w:rFonts w:ascii="Sylfaen" w:eastAsia="Times New Roman" w:hAnsi="Sylfaen" w:cs="Sylfaen"/>
                <w:color w:val="000000"/>
                <w:sz w:val="24"/>
                <w:szCs w:val="24"/>
                <w:lang w:val="en-US"/>
              </w:rPr>
              <w:t>Workshop</w:t>
            </w:r>
          </w:p>
        </w:tc>
        <w:tc>
          <w:tcPr>
            <w:tcW w:w="7989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452B2BA" w14:textId="77777777" w:rsidR="006643DB" w:rsidRPr="00EF3345" w:rsidRDefault="006643DB" w:rsidP="00BE668E">
            <w:pPr>
              <w:shd w:val="clear" w:color="auto" w:fill="FFFFFF"/>
              <w:spacing w:after="0" w:line="240" w:lineRule="auto"/>
              <w:rPr>
                <w:rFonts w:ascii="Sylfaen" w:eastAsia="Times New Roman" w:hAnsi="Sylfaen" w:cs="Segoe UI"/>
                <w:color w:val="000000"/>
                <w:sz w:val="24"/>
                <w:szCs w:val="24"/>
                <w:lang w:val="en-US"/>
              </w:rPr>
            </w:pPr>
            <w:r w:rsidRPr="00EF3345">
              <w:rPr>
                <w:rFonts w:ascii="Sylfaen" w:eastAsia="Times New Roman" w:hAnsi="Sylfaen" w:cs="Segoe UI"/>
                <w:color w:val="000000"/>
                <w:sz w:val="24"/>
                <w:szCs w:val="24"/>
                <w:lang w:val="en-US"/>
              </w:rPr>
              <w:t>Workshop on trauma:  Nino  Makhashvilli</w:t>
            </w:r>
          </w:p>
          <w:p w14:paraId="139F6297" w14:textId="77777777" w:rsidR="006643DB" w:rsidRPr="00EF3345" w:rsidRDefault="006643DB" w:rsidP="00BE668E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jc w:val="center"/>
              <w:rPr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</w:p>
        </w:tc>
      </w:tr>
      <w:tr w:rsidR="006643DB" w:rsidRPr="00EF3345" w14:paraId="1ED1CBE1" w14:textId="77777777" w:rsidTr="000A6125">
        <w:trPr>
          <w:gridAfter w:val="3"/>
          <w:wAfter w:w="300" w:type="dxa"/>
          <w:trHeight w:val="60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5AE9284" w14:textId="77777777" w:rsidR="006643DB" w:rsidRDefault="00015D15" w:rsidP="000A6125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jc w:val="center"/>
              <w:rPr>
                <w:rFonts w:ascii="Sylfaen" w:hAnsi="Sylfaen"/>
                <w:sz w:val="24"/>
                <w:szCs w:val="24"/>
                <w:lang w:val="en-US"/>
              </w:rPr>
            </w:pPr>
            <w:r>
              <w:rPr>
                <w:rFonts w:ascii="Sylfaen" w:hAnsi="Sylfaen"/>
                <w:sz w:val="24"/>
                <w:szCs w:val="24"/>
                <w:lang w:val="en-US"/>
              </w:rPr>
              <w:t>17.0</w:t>
            </w:r>
            <w:r w:rsidR="000A6125">
              <w:rPr>
                <w:rFonts w:ascii="Sylfaen" w:hAnsi="Sylfaen"/>
                <w:sz w:val="24"/>
                <w:szCs w:val="24"/>
                <w:lang w:val="en-US"/>
              </w:rPr>
              <w:t>0</w:t>
            </w:r>
          </w:p>
          <w:p w14:paraId="7537C26B" w14:textId="77777777" w:rsidR="000A6125" w:rsidRPr="000A6125" w:rsidRDefault="00015D15" w:rsidP="000A6125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jc w:val="center"/>
              <w:rPr>
                <w:rFonts w:ascii="Sylfaen" w:hAnsi="Sylfaen"/>
                <w:sz w:val="24"/>
                <w:szCs w:val="24"/>
                <w:lang w:val="en-US"/>
              </w:rPr>
            </w:pPr>
            <w:r>
              <w:rPr>
                <w:rFonts w:ascii="Sylfaen" w:hAnsi="Sylfaen"/>
                <w:sz w:val="24"/>
                <w:szCs w:val="24"/>
                <w:lang w:val="en-US"/>
              </w:rPr>
              <w:t>17.3</w:t>
            </w:r>
            <w:r w:rsidR="000A6125">
              <w:rPr>
                <w:rFonts w:ascii="Sylfaen" w:hAnsi="Sylfaen"/>
                <w:sz w:val="24"/>
                <w:szCs w:val="24"/>
                <w:lang w:val="en-US"/>
              </w:rPr>
              <w:t>0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72A755C" w14:textId="77777777" w:rsidR="006643DB" w:rsidRPr="000A6125" w:rsidRDefault="000A6125" w:rsidP="00BE668E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  <w:r>
              <w:rPr>
                <w:rFonts w:ascii="Sylfaen" w:hAnsi="Sylfaen"/>
                <w:sz w:val="24"/>
                <w:szCs w:val="24"/>
                <w:lang w:val="en-US"/>
              </w:rPr>
              <w:t>Coffee</w:t>
            </w:r>
          </w:p>
        </w:tc>
        <w:tc>
          <w:tcPr>
            <w:tcW w:w="7989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2E5393E" w14:textId="77777777" w:rsidR="006643DB" w:rsidRPr="00EF3345" w:rsidRDefault="006643DB" w:rsidP="00BE668E">
            <w:pPr>
              <w:shd w:val="clear" w:color="auto" w:fill="FFFFFF"/>
              <w:spacing w:after="0" w:line="240" w:lineRule="auto"/>
              <w:rPr>
                <w:rFonts w:ascii="Sylfaen" w:hAnsi="Sylfaen"/>
                <w:sz w:val="24"/>
                <w:szCs w:val="24"/>
                <w:lang w:val="en-US"/>
              </w:rPr>
            </w:pPr>
          </w:p>
        </w:tc>
      </w:tr>
      <w:tr w:rsidR="000A6125" w:rsidRPr="000A6125" w14:paraId="2126A014" w14:textId="77777777" w:rsidTr="00BE668E">
        <w:trPr>
          <w:gridAfter w:val="3"/>
          <w:wAfter w:w="300" w:type="dxa"/>
          <w:trHeight w:val="256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1872DBC" w14:textId="77777777" w:rsidR="000A6125" w:rsidRDefault="00B15AB2" w:rsidP="000A6125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jc w:val="center"/>
              <w:rPr>
                <w:rFonts w:ascii="Sylfaen" w:hAnsi="Sylfaen"/>
                <w:sz w:val="24"/>
                <w:szCs w:val="24"/>
                <w:lang w:val="en-US"/>
              </w:rPr>
            </w:pPr>
            <w:r>
              <w:rPr>
                <w:rFonts w:ascii="Sylfaen" w:hAnsi="Sylfaen"/>
                <w:sz w:val="24"/>
                <w:szCs w:val="24"/>
                <w:lang w:val="en-US"/>
              </w:rPr>
              <w:t>17.30-19.0</w:t>
            </w:r>
            <w:r w:rsidR="00015D15">
              <w:rPr>
                <w:rFonts w:ascii="Sylfaen" w:hAnsi="Sylfaen"/>
                <w:sz w:val="24"/>
                <w:szCs w:val="24"/>
                <w:lang w:val="en-US"/>
              </w:rPr>
              <w:t>0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9F26B92" w14:textId="77777777" w:rsidR="000A6125" w:rsidRDefault="00B70926" w:rsidP="000A6125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  <w:r>
              <w:rPr>
                <w:rFonts w:ascii="Sylfaen" w:hAnsi="Sylfaen"/>
                <w:sz w:val="24"/>
                <w:szCs w:val="24"/>
                <w:lang w:val="en-US"/>
              </w:rPr>
              <w:t xml:space="preserve">Introduction of </w:t>
            </w:r>
            <w:r w:rsidR="000A6125">
              <w:rPr>
                <w:rFonts w:ascii="Sylfaen" w:hAnsi="Sylfaen"/>
                <w:sz w:val="24"/>
                <w:szCs w:val="24"/>
                <w:lang w:val="en-US"/>
              </w:rPr>
              <w:t>Movie</w:t>
            </w:r>
          </w:p>
        </w:tc>
        <w:tc>
          <w:tcPr>
            <w:tcW w:w="7989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415BDFF" w14:textId="77777777" w:rsidR="000A6125" w:rsidRPr="00EF3345" w:rsidRDefault="00227E19" w:rsidP="00227E19">
            <w:pPr>
              <w:shd w:val="clear" w:color="auto" w:fill="FFFFFF"/>
              <w:spacing w:after="0" w:line="240" w:lineRule="auto"/>
              <w:rPr>
                <w:rFonts w:ascii="Sylfaen" w:hAnsi="Sylfaen"/>
                <w:sz w:val="24"/>
                <w:szCs w:val="24"/>
                <w:lang w:val="en-US"/>
              </w:rPr>
            </w:pPr>
            <w:r w:rsidRPr="00EF3345">
              <w:rPr>
                <w:rFonts w:ascii="Sylfaen" w:hAnsi="Sylfaen"/>
                <w:sz w:val="24"/>
                <w:szCs w:val="24"/>
                <w:lang w:val="ka-GE"/>
              </w:rPr>
              <w:t>Jaap Ubbels</w:t>
            </w:r>
            <w:r w:rsidRPr="00EF3345">
              <w:rPr>
                <w:rFonts w:ascii="Sylfaen" w:eastAsia="Times New Roman" w:hAnsi="Sylfaen" w:cs="Segoe UI"/>
                <w:color w:val="000000"/>
                <w:sz w:val="24"/>
                <w:szCs w:val="24"/>
                <w:lang w:val="en-US"/>
              </w:rPr>
              <w:t xml:space="preserve">- Some theoretical stuff about identity and subjectivation </w:t>
            </w:r>
            <w:r w:rsidR="00465D19">
              <w:rPr>
                <w:rFonts w:ascii="Sylfaen" w:eastAsia="Times New Roman" w:hAnsi="Sylfaen" w:cs="Segoe UI"/>
                <w:color w:val="000000"/>
                <w:sz w:val="24"/>
                <w:szCs w:val="24"/>
                <w:lang w:val="en-US"/>
              </w:rPr>
              <w:t>in an intercultural context</w:t>
            </w:r>
          </w:p>
        </w:tc>
      </w:tr>
      <w:tr w:rsidR="006643DB" w:rsidRPr="00EF3345" w14:paraId="66980D7B" w14:textId="77777777" w:rsidTr="00BE668E">
        <w:trPr>
          <w:gridAfter w:val="3"/>
          <w:wAfter w:w="300" w:type="dxa"/>
          <w:trHeight w:val="484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1D7DAD5" w14:textId="77777777" w:rsidR="000A6125" w:rsidRPr="00EF3345" w:rsidRDefault="000A6125" w:rsidP="000A6125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jc w:val="center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</w:pP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  <w:t>19.00</w:t>
            </w:r>
          </w:p>
          <w:p w14:paraId="30F306BB" w14:textId="77777777" w:rsidR="000A6125" w:rsidRPr="00EF3345" w:rsidRDefault="000A6125" w:rsidP="000A6125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jc w:val="center"/>
              <w:rPr>
                <w:rFonts w:ascii="Sylfaen" w:eastAsia="Times New Roman" w:hAnsi="Sylfaen" w:cs="Sylfaen"/>
                <w:sz w:val="24"/>
                <w:szCs w:val="24"/>
              </w:rPr>
            </w:pPr>
            <w:r w:rsidRPr="00EF3345">
              <w:rPr>
                <w:rStyle w:val="Kommentarzeichen"/>
                <w:rFonts w:ascii="Sylfaen" w:hAnsi="Sylfaen"/>
                <w:sz w:val="24"/>
                <w:szCs w:val="24"/>
                <w:lang w:val="ka-GE"/>
              </w:rPr>
              <w:t>2</w:t>
            </w:r>
            <w:r w:rsidR="00015D15">
              <w:rPr>
                <w:rFonts w:ascii="Sylfaen" w:hAnsi="Sylfaen"/>
                <w:sz w:val="24"/>
                <w:szCs w:val="24"/>
                <w:lang w:val="ka-GE"/>
              </w:rPr>
              <w:t>0:</w:t>
            </w:r>
            <w:r w:rsidR="00B15AB2">
              <w:rPr>
                <w:rFonts w:ascii="Sylfaen" w:hAnsi="Sylfaen"/>
                <w:sz w:val="24"/>
                <w:szCs w:val="24"/>
              </w:rPr>
              <w:t>0</w:t>
            </w:r>
            <w:r w:rsidRPr="00EF3345">
              <w:rPr>
                <w:rFonts w:ascii="Sylfaen" w:hAnsi="Sylfaen"/>
                <w:sz w:val="24"/>
                <w:szCs w:val="24"/>
                <w:lang w:val="ka-GE"/>
              </w:rPr>
              <w:t>0</w:t>
            </w:r>
          </w:p>
          <w:p w14:paraId="7655F63E" w14:textId="77777777" w:rsidR="006643DB" w:rsidRPr="00EF3345" w:rsidRDefault="006643DB" w:rsidP="00BE668E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jc w:val="center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</w:pPr>
          </w:p>
        </w:tc>
        <w:tc>
          <w:tcPr>
            <w:tcW w:w="23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AD49F35" w14:textId="77777777" w:rsidR="006643DB" w:rsidRPr="00EF3345" w:rsidRDefault="006643DB" w:rsidP="00BE668E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  <w:r w:rsidRPr="00EF3345">
              <w:rPr>
                <w:rFonts w:ascii="Sylfaen" w:hAnsi="Sylfaen"/>
                <w:sz w:val="24"/>
                <w:szCs w:val="24"/>
                <w:lang w:val="en-US"/>
              </w:rPr>
              <w:t>r</w:t>
            </w:r>
          </w:p>
          <w:p w14:paraId="29ECA9AB" w14:textId="77777777" w:rsidR="006643DB" w:rsidRPr="00EF3345" w:rsidRDefault="000A6125" w:rsidP="00BE668E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eastAsia="Times New Roman" w:hAnsi="Sylfaen" w:cs="Sylfaen"/>
                <w:color w:val="000000"/>
                <w:sz w:val="24"/>
                <w:szCs w:val="24"/>
                <w:lang w:val="ka-GE"/>
              </w:rPr>
            </w:pPr>
            <w:r w:rsidRPr="00EF3345">
              <w:rPr>
                <w:rFonts w:ascii="Sylfaen" w:hAnsi="Sylfaen"/>
                <w:sz w:val="24"/>
                <w:szCs w:val="24"/>
                <w:lang w:val="en-US"/>
              </w:rPr>
              <w:t>Dinne</w:t>
            </w:r>
            <w:r>
              <w:rPr>
                <w:rFonts w:ascii="Sylfaen" w:hAnsi="Sylfaen"/>
                <w:sz w:val="24"/>
                <w:szCs w:val="24"/>
                <w:lang w:val="en-US"/>
              </w:rPr>
              <w:t>r</w:t>
            </w:r>
          </w:p>
        </w:tc>
        <w:tc>
          <w:tcPr>
            <w:tcW w:w="7989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35D0CC" w14:textId="77777777" w:rsidR="006643DB" w:rsidRPr="00EF3345" w:rsidRDefault="00737C3E" w:rsidP="00BE668E">
            <w:pPr>
              <w:rPr>
                <w:rFonts w:ascii="Sylfaen" w:hAnsi="Sylfaen"/>
                <w:sz w:val="24"/>
                <w:szCs w:val="24"/>
                <w:lang w:val="ka-GE"/>
              </w:rPr>
            </w:pPr>
            <w:ins w:id="24" w:author="Office 2004 Test Drive-Benutzer" w:date="2016-07-10T18:28:00Z">
              <w:r>
                <w:rPr>
                  <w:rFonts w:ascii="Sylfaen" w:hAnsi="Sylfaen"/>
                  <w:sz w:val="24"/>
                  <w:szCs w:val="24"/>
                  <w:lang w:val="ka-GE"/>
                </w:rPr>
                <w:t xml:space="preserve"> </w:t>
              </w:r>
            </w:ins>
          </w:p>
        </w:tc>
      </w:tr>
      <w:tr w:rsidR="006643DB" w:rsidRPr="008E67BF" w14:paraId="5AF8F1A2" w14:textId="77777777" w:rsidTr="00BE668E">
        <w:trPr>
          <w:gridAfter w:val="3"/>
          <w:wAfter w:w="300" w:type="dxa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24A0CC2" w14:textId="77777777" w:rsidR="006643DB" w:rsidRPr="00EF3345" w:rsidRDefault="00B15AB2" w:rsidP="000A6125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jc w:val="center"/>
              <w:rPr>
                <w:rFonts w:ascii="Sylfaen" w:hAnsi="Sylfaen"/>
                <w:sz w:val="24"/>
                <w:szCs w:val="24"/>
                <w:lang w:val="en-US"/>
              </w:rPr>
            </w:pPr>
            <w:r>
              <w:rPr>
                <w:rFonts w:ascii="Sylfaen" w:hAnsi="Sylfaen"/>
                <w:sz w:val="24"/>
                <w:szCs w:val="24"/>
                <w:lang w:val="en-US"/>
              </w:rPr>
              <w:t>20.</w:t>
            </w:r>
            <w:r w:rsidR="00227E19">
              <w:rPr>
                <w:rFonts w:ascii="Sylfaen" w:hAnsi="Sylfaen"/>
                <w:sz w:val="24"/>
                <w:szCs w:val="24"/>
                <w:lang w:val="en-US"/>
              </w:rPr>
              <w:t>0</w:t>
            </w:r>
            <w:r w:rsidR="004255A7">
              <w:rPr>
                <w:rFonts w:ascii="Sylfaen" w:hAnsi="Sylfaen"/>
                <w:sz w:val="24"/>
                <w:szCs w:val="24"/>
                <w:lang w:val="en-US"/>
              </w:rPr>
              <w:t>0</w:t>
            </w:r>
            <w:r w:rsidR="00227E19">
              <w:rPr>
                <w:rFonts w:ascii="Sylfaen" w:hAnsi="Sylfaen"/>
                <w:sz w:val="24"/>
                <w:szCs w:val="24"/>
                <w:lang w:val="en-US"/>
              </w:rPr>
              <w:t>-22</w:t>
            </w:r>
            <w:r w:rsidR="006643DB" w:rsidRPr="00EF3345">
              <w:rPr>
                <w:rFonts w:ascii="Sylfaen" w:hAnsi="Sylfaen"/>
                <w:sz w:val="24"/>
                <w:szCs w:val="24"/>
                <w:lang w:val="en-US"/>
              </w:rPr>
              <w:t>.</w:t>
            </w:r>
            <w:r w:rsidR="00015D15">
              <w:rPr>
                <w:rFonts w:ascii="Sylfaen" w:hAnsi="Sylfaen"/>
                <w:sz w:val="24"/>
                <w:szCs w:val="24"/>
                <w:lang w:val="en-US"/>
              </w:rPr>
              <w:t>3</w:t>
            </w:r>
            <w:r w:rsidR="000A6125">
              <w:rPr>
                <w:rFonts w:ascii="Sylfaen" w:hAnsi="Sylfaen"/>
                <w:sz w:val="24"/>
                <w:szCs w:val="24"/>
                <w:lang w:val="en-US"/>
              </w:rPr>
              <w:t>0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D86FF4" w14:textId="77777777" w:rsidR="006643DB" w:rsidRPr="00EF3345" w:rsidRDefault="006643DB" w:rsidP="000A6125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  <w:r w:rsidRPr="00EF3345">
              <w:rPr>
                <w:rFonts w:ascii="Sylfaen" w:hAnsi="Sylfaen"/>
                <w:sz w:val="24"/>
                <w:szCs w:val="24"/>
                <w:lang w:val="en-US"/>
              </w:rPr>
              <w:t xml:space="preserve">   Film </w:t>
            </w:r>
            <w:r w:rsidR="00227E19">
              <w:rPr>
                <w:rFonts w:ascii="Sylfaen" w:hAnsi="Sylfaen"/>
                <w:sz w:val="24"/>
                <w:szCs w:val="24"/>
                <w:lang w:val="en-US"/>
              </w:rPr>
              <w:t>+</w:t>
            </w:r>
            <w:r w:rsidRPr="00EF3345">
              <w:rPr>
                <w:rFonts w:ascii="Sylfaen" w:hAnsi="Sylfaen" w:cs="Arial"/>
                <w:sz w:val="24"/>
                <w:szCs w:val="24"/>
                <w:shd w:val="clear" w:color="auto" w:fill="FFFFFF"/>
                <w:lang w:val="en-US"/>
              </w:rPr>
              <w:t xml:space="preserve"> Discussion</w:t>
            </w:r>
          </w:p>
        </w:tc>
        <w:tc>
          <w:tcPr>
            <w:tcW w:w="7989" w:type="dxa"/>
            <w:gridSpan w:val="9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4BB8B0" w14:textId="77777777" w:rsidR="006643DB" w:rsidRPr="000A6125" w:rsidRDefault="00227E19" w:rsidP="00227E19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 w:cs="Arial"/>
                <w:sz w:val="24"/>
                <w:szCs w:val="24"/>
                <w:shd w:val="clear" w:color="auto" w:fill="FFFFFF"/>
                <w:lang w:val="en-US"/>
              </w:rPr>
            </w:pPr>
            <w:r w:rsidRPr="00EF3345">
              <w:rPr>
                <w:rFonts w:ascii="Sylfaen" w:hAnsi="Sylfaen" w:cs="Arial"/>
                <w:sz w:val="24"/>
                <w:szCs w:val="24"/>
                <w:shd w:val="clear" w:color="auto" w:fill="FFFFFF"/>
                <w:lang w:val="en-US"/>
              </w:rPr>
              <w:t xml:space="preserve">"Between walls"; Film </w:t>
            </w:r>
            <w:r w:rsidRPr="00EF3345">
              <w:rPr>
                <w:rFonts w:ascii="Sylfaen" w:hAnsi="Sylfaen"/>
                <w:sz w:val="24"/>
                <w:szCs w:val="24"/>
                <w:lang w:val="en-US"/>
              </w:rPr>
              <w:t>director Laurent Cantet</w:t>
            </w:r>
            <w:ins w:id="25" w:author="Office 2004 Test Drive-Benutzer" w:date="2016-07-10T18:29:00Z">
              <w:r w:rsidR="00737C3E">
                <w:rPr>
                  <w:rFonts w:ascii="Sylfaen" w:hAnsi="Sylfaen"/>
                  <w:sz w:val="24"/>
                  <w:szCs w:val="24"/>
                  <w:lang w:val="en-US"/>
                </w:rPr>
                <w:t xml:space="preserve"> </w:t>
              </w:r>
            </w:ins>
            <w:r w:rsidRPr="00EF3345">
              <w:rPr>
                <w:rFonts w:ascii="Sylfaen" w:hAnsi="Sylfaen"/>
                <w:sz w:val="24"/>
                <w:szCs w:val="24"/>
                <w:lang w:val="ka-GE"/>
              </w:rPr>
              <w:t>(2008)</w:t>
            </w:r>
          </w:p>
        </w:tc>
      </w:tr>
      <w:tr w:rsidR="00BE668E" w14:paraId="7FFCFA06" w14:textId="77777777" w:rsidTr="00BE668E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2"/>
          <w:wAfter w:w="8289" w:type="dxa"/>
          <w:trHeight w:val="100"/>
        </w:trPr>
        <w:tc>
          <w:tcPr>
            <w:tcW w:w="3105" w:type="dxa"/>
            <w:gridSpan w:val="2"/>
            <w:tcBorders>
              <w:top w:val="single" w:sz="12" w:space="0" w:color="auto"/>
            </w:tcBorders>
          </w:tcPr>
          <w:p w14:paraId="1B5AA873" w14:textId="77777777" w:rsidR="00BE668E" w:rsidRDefault="00BE668E" w:rsidP="00BE668E">
            <w:pPr>
              <w:tabs>
                <w:tab w:val="left" w:pos="0"/>
                <w:tab w:val="left" w:pos="567"/>
              </w:tabs>
              <w:spacing w:line="240" w:lineRule="auto"/>
              <w:rPr>
                <w:rFonts w:ascii="Sylfaen" w:hAnsi="Sylfaen"/>
                <w:sz w:val="24"/>
                <w:szCs w:val="24"/>
                <w:lang w:val="en-US"/>
              </w:rPr>
            </w:pPr>
          </w:p>
        </w:tc>
      </w:tr>
    </w:tbl>
    <w:p w14:paraId="2710A580" w14:textId="77777777" w:rsidR="008E67BF" w:rsidRDefault="008E67BF" w:rsidP="00031AB9">
      <w:pPr>
        <w:tabs>
          <w:tab w:val="left" w:pos="0"/>
          <w:tab w:val="left" w:pos="567"/>
        </w:tabs>
        <w:spacing w:line="240" w:lineRule="auto"/>
        <w:ind w:left="-142"/>
        <w:rPr>
          <w:rFonts w:ascii="Sylfaen" w:hAnsi="Sylfaen"/>
          <w:sz w:val="24"/>
          <w:szCs w:val="24"/>
          <w:lang w:val="en-US"/>
        </w:rPr>
      </w:pPr>
    </w:p>
    <w:p w14:paraId="44A9F9F0" w14:textId="77777777" w:rsidR="008E67BF" w:rsidRDefault="008E67BF" w:rsidP="00031AB9">
      <w:pPr>
        <w:tabs>
          <w:tab w:val="left" w:pos="0"/>
          <w:tab w:val="left" w:pos="567"/>
        </w:tabs>
        <w:spacing w:line="240" w:lineRule="auto"/>
        <w:ind w:left="-142"/>
        <w:rPr>
          <w:rFonts w:ascii="Sylfaen" w:hAnsi="Sylfaen"/>
          <w:sz w:val="24"/>
          <w:szCs w:val="24"/>
          <w:lang w:val="en-US"/>
        </w:rPr>
      </w:pPr>
    </w:p>
    <w:p w14:paraId="47E64F3E" w14:textId="77777777" w:rsidR="008E67BF" w:rsidRDefault="008E67BF" w:rsidP="00031AB9">
      <w:pPr>
        <w:tabs>
          <w:tab w:val="left" w:pos="0"/>
          <w:tab w:val="left" w:pos="567"/>
        </w:tabs>
        <w:spacing w:line="240" w:lineRule="auto"/>
        <w:ind w:left="-142"/>
        <w:rPr>
          <w:rFonts w:ascii="Sylfaen" w:hAnsi="Sylfaen"/>
          <w:sz w:val="24"/>
          <w:szCs w:val="24"/>
          <w:lang w:val="en-US"/>
        </w:rPr>
      </w:pPr>
    </w:p>
    <w:p w14:paraId="697ADC4E" w14:textId="77777777" w:rsidR="008E67BF" w:rsidRDefault="008E67BF" w:rsidP="00031AB9">
      <w:pPr>
        <w:tabs>
          <w:tab w:val="left" w:pos="0"/>
          <w:tab w:val="left" w:pos="567"/>
        </w:tabs>
        <w:spacing w:line="240" w:lineRule="auto"/>
        <w:ind w:left="-142"/>
        <w:rPr>
          <w:rFonts w:ascii="Sylfaen" w:hAnsi="Sylfaen"/>
          <w:sz w:val="24"/>
          <w:szCs w:val="24"/>
          <w:lang w:val="en-US"/>
        </w:rPr>
      </w:pPr>
    </w:p>
    <w:p w14:paraId="296293EC" w14:textId="77777777" w:rsidR="00031AB9" w:rsidRPr="003B590C" w:rsidRDefault="00031AB9" w:rsidP="00227E19">
      <w:pPr>
        <w:tabs>
          <w:tab w:val="left" w:pos="0"/>
          <w:tab w:val="left" w:pos="567"/>
        </w:tabs>
        <w:spacing w:line="240" w:lineRule="auto"/>
        <w:rPr>
          <w:rFonts w:ascii="Sylfaen" w:hAnsi="Sylfaen"/>
          <w:b/>
          <w:sz w:val="24"/>
          <w:szCs w:val="24"/>
          <w:lang w:val="en-US"/>
        </w:rPr>
      </w:pPr>
      <w:r w:rsidRPr="003B590C">
        <w:rPr>
          <w:rFonts w:ascii="Sylfaen" w:hAnsi="Sylfaen"/>
          <w:b/>
          <w:sz w:val="24"/>
          <w:szCs w:val="24"/>
          <w:lang w:val="en-US"/>
        </w:rPr>
        <w:lastRenderedPageBreak/>
        <w:t>Monday</w:t>
      </w:r>
      <w:r w:rsidRPr="003B590C">
        <w:rPr>
          <w:rFonts w:ascii="Sylfaen" w:hAnsi="Sylfaen"/>
          <w:b/>
          <w:sz w:val="24"/>
          <w:szCs w:val="24"/>
          <w:lang w:val="ka-GE"/>
        </w:rPr>
        <w:t xml:space="preserve">,   </w:t>
      </w:r>
      <w:r w:rsidRPr="003B590C">
        <w:rPr>
          <w:rFonts w:ascii="Sylfaen" w:hAnsi="Sylfaen"/>
          <w:b/>
          <w:sz w:val="24"/>
          <w:szCs w:val="24"/>
          <w:lang w:val="en-US"/>
        </w:rPr>
        <w:t>July</w:t>
      </w:r>
      <w:r w:rsidRPr="003B590C">
        <w:rPr>
          <w:rFonts w:ascii="Sylfaen" w:hAnsi="Sylfaen"/>
          <w:b/>
          <w:sz w:val="24"/>
          <w:szCs w:val="24"/>
          <w:lang w:val="ka-GE"/>
        </w:rPr>
        <w:t xml:space="preserve"> 25</w:t>
      </w:r>
      <w:r w:rsidR="00B67A02">
        <w:rPr>
          <w:rFonts w:ascii="Sylfaen" w:hAnsi="Sylfaen"/>
          <w:b/>
          <w:sz w:val="24"/>
          <w:szCs w:val="24"/>
        </w:rPr>
        <w:t>th</w:t>
      </w:r>
    </w:p>
    <w:tbl>
      <w:tblPr>
        <w:tblW w:w="1026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"/>
        <w:gridCol w:w="991"/>
        <w:gridCol w:w="1558"/>
        <w:gridCol w:w="44"/>
        <w:gridCol w:w="208"/>
        <w:gridCol w:w="460"/>
        <w:gridCol w:w="990"/>
        <w:gridCol w:w="142"/>
        <w:gridCol w:w="147"/>
        <w:gridCol w:w="101"/>
        <w:gridCol w:w="891"/>
        <w:gridCol w:w="142"/>
        <w:gridCol w:w="137"/>
        <w:gridCol w:w="1252"/>
        <w:gridCol w:w="165"/>
        <w:gridCol w:w="239"/>
        <w:gridCol w:w="996"/>
        <w:gridCol w:w="41"/>
        <w:gridCol w:w="221"/>
        <w:gridCol w:w="1022"/>
        <w:gridCol w:w="94"/>
      </w:tblGrid>
      <w:tr w:rsidR="00031AB9" w:rsidRPr="00EF3345" w14:paraId="31DC12FA" w14:textId="77777777" w:rsidTr="00F75CD1">
        <w:tc>
          <w:tcPr>
            <w:tcW w:w="3223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9AAD" w14:textId="77777777" w:rsidR="00031AB9" w:rsidRPr="00EF3345" w:rsidRDefault="00031AB9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</w:pP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  <w:t>08:00</w:t>
            </w:r>
          </w:p>
        </w:tc>
        <w:tc>
          <w:tcPr>
            <w:tcW w:w="7040" w:type="dxa"/>
            <w:gridSpan w:val="1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527C5CD" w14:textId="77777777" w:rsidR="00031AB9" w:rsidRPr="00EF3345" w:rsidRDefault="00031AB9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  <w:r w:rsidRPr="00EF3345">
              <w:rPr>
                <w:rStyle w:val="Betont"/>
                <w:rFonts w:ascii="Sylfaen" w:hAnsi="Sylfaen" w:cs="Arial"/>
                <w:b w:val="0"/>
                <w:color w:val="000000"/>
                <w:sz w:val="24"/>
                <w:szCs w:val="24"/>
                <w:shd w:val="clear" w:color="auto" w:fill="F2F2F2"/>
                <w:lang w:val="en-US"/>
              </w:rPr>
              <w:t xml:space="preserve">Breakfast </w:t>
            </w:r>
          </w:p>
        </w:tc>
      </w:tr>
      <w:tr w:rsidR="00031AB9" w:rsidRPr="008E67BF" w14:paraId="3B8A8E51" w14:textId="77777777" w:rsidTr="00F75CD1">
        <w:tc>
          <w:tcPr>
            <w:tcW w:w="322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0E1ED" w14:textId="77777777" w:rsidR="00031AB9" w:rsidRPr="00EF3345" w:rsidRDefault="00031AB9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Betont"/>
                <w:rFonts w:ascii="Sylfaen" w:hAnsi="Sylfaen" w:cs="Arial"/>
                <w:b w:val="0"/>
                <w:color w:val="000000"/>
                <w:sz w:val="24"/>
                <w:szCs w:val="24"/>
                <w:shd w:val="clear" w:color="auto" w:fill="F2F2F2"/>
              </w:rPr>
            </w:pP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  <w:t>09.</w:t>
            </w: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</w:rPr>
              <w:t>00</w:t>
            </w: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  <w:t>-</w:t>
            </w:r>
            <w:r w:rsidRPr="00EF3345">
              <w:rPr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  <w:t>11.-00</w:t>
            </w:r>
          </w:p>
          <w:p w14:paraId="02782A87" w14:textId="77777777" w:rsidR="00031AB9" w:rsidRPr="00EF3345" w:rsidRDefault="00031AB9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  <w:r w:rsidRPr="00EF3345">
              <w:rPr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  <w:br/>
            </w: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41FF5" w14:textId="77777777" w:rsidR="00AA62FA" w:rsidRPr="00EF3345" w:rsidRDefault="00AA62FA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Betont"/>
                <w:rFonts w:ascii="Sylfaen" w:hAnsi="Sylfaen" w:cs="Arial"/>
                <w:b w:val="0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  <w:r w:rsidRPr="00EF3345">
              <w:rPr>
                <w:rStyle w:val="Betont"/>
                <w:rFonts w:ascii="Sylfaen" w:hAnsi="Sylfaen" w:cs="Arial"/>
                <w:b w:val="0"/>
                <w:color w:val="000000"/>
                <w:sz w:val="24"/>
                <w:szCs w:val="24"/>
                <w:shd w:val="clear" w:color="auto" w:fill="F2F2F2"/>
                <w:lang w:val="en-US"/>
              </w:rPr>
              <w:t xml:space="preserve">Morning </w:t>
            </w:r>
          </w:p>
          <w:p w14:paraId="544AEC92" w14:textId="77777777" w:rsidR="00031AB9" w:rsidRPr="00EF3345" w:rsidRDefault="00CB364F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Betont"/>
                <w:rFonts w:ascii="Sylfaen" w:hAnsi="Sylfaen" w:cs="Arial"/>
                <w:b w:val="0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  <w:ins w:id="26" w:author="Office 2004 Test Drive-Benutzer" w:date="2016-07-10T18:24:00Z">
              <w:r>
                <w:rPr>
                  <w:rStyle w:val="Betont"/>
                  <w:rFonts w:ascii="Sylfaen" w:hAnsi="Sylfaen" w:cs="Arial"/>
                  <w:b w:val="0"/>
                  <w:color w:val="000000"/>
                  <w:sz w:val="24"/>
                  <w:szCs w:val="24"/>
                  <w:shd w:val="clear" w:color="auto" w:fill="F2F2F2"/>
                  <w:lang w:val="en-US"/>
                </w:rPr>
                <w:t>l</w:t>
              </w:r>
            </w:ins>
            <w:ins w:id="27" w:author="Office 2004 Test Drive-Benutzer" w:date="2016-07-10T18:29:00Z">
              <w:r w:rsidR="00737C3E">
                <w:rPr>
                  <w:rStyle w:val="Betont"/>
                  <w:rFonts w:ascii="Sylfaen" w:hAnsi="Sylfaen" w:cs="Arial"/>
                  <w:b w:val="0"/>
                  <w:color w:val="000000"/>
                  <w:sz w:val="24"/>
                  <w:szCs w:val="24"/>
                  <w:shd w:val="clear" w:color="auto" w:fill="F2F2F2"/>
                  <w:lang w:val="en-US"/>
                </w:rPr>
                <w:t>l</w:t>
              </w:r>
            </w:ins>
            <w:del w:id="28" w:author="Office 2004 Test Drive-Benutzer" w:date="2016-07-10T18:24:00Z">
              <w:r w:rsidR="00031AB9" w:rsidRPr="00EF3345" w:rsidDel="00CB364F">
                <w:rPr>
                  <w:rStyle w:val="Betont"/>
                  <w:rFonts w:ascii="Sylfaen" w:hAnsi="Sylfaen" w:cs="Arial"/>
                  <w:b w:val="0"/>
                  <w:color w:val="000000"/>
                  <w:sz w:val="24"/>
                  <w:szCs w:val="24"/>
                  <w:shd w:val="clear" w:color="auto" w:fill="F2F2F2"/>
                  <w:lang w:val="en-US"/>
                </w:rPr>
                <w:delText>L</w:delText>
              </w:r>
            </w:del>
            <w:r w:rsidR="00031AB9" w:rsidRPr="00EF3345">
              <w:rPr>
                <w:rStyle w:val="Betont"/>
                <w:rFonts w:ascii="Sylfaen" w:hAnsi="Sylfaen" w:cs="Arial"/>
                <w:b w:val="0"/>
                <w:color w:val="000000"/>
                <w:sz w:val="24"/>
                <w:szCs w:val="24"/>
                <w:shd w:val="clear" w:color="auto" w:fill="F2F2F2"/>
                <w:lang w:val="en-US"/>
              </w:rPr>
              <w:t>ecture</w:t>
            </w:r>
          </w:p>
          <w:p w14:paraId="59628377" w14:textId="77777777" w:rsidR="00AA62FA" w:rsidRPr="00EF3345" w:rsidRDefault="00CB364F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Betont"/>
                <w:rFonts w:ascii="Sylfaen" w:hAnsi="Sylfaen" w:cs="Arial"/>
                <w:b w:val="0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  <w:ins w:id="29" w:author="Office 2004 Test Drive-Benutzer" w:date="2016-07-10T18:24:00Z">
              <w:r>
                <w:rPr>
                  <w:rStyle w:val="Betont"/>
                  <w:rFonts w:ascii="Sylfaen" w:hAnsi="Sylfaen" w:cs="Arial"/>
                  <w:b w:val="0"/>
                  <w:color w:val="000000"/>
                  <w:sz w:val="24"/>
                  <w:szCs w:val="24"/>
                  <w:shd w:val="clear" w:color="auto" w:fill="F2F2F2"/>
                  <w:lang w:val="en-US"/>
                </w:rPr>
                <w:t>f</w:t>
              </w:r>
            </w:ins>
            <w:del w:id="30" w:author="Office 2004 Test Drive-Benutzer" w:date="2016-07-10T18:24:00Z">
              <w:r w:rsidR="00AA62FA" w:rsidRPr="00EF3345" w:rsidDel="00CB364F">
                <w:rPr>
                  <w:rStyle w:val="Betont"/>
                  <w:rFonts w:ascii="Sylfaen" w:hAnsi="Sylfaen" w:cs="Arial"/>
                  <w:b w:val="0"/>
                  <w:color w:val="000000"/>
                  <w:sz w:val="24"/>
                  <w:szCs w:val="24"/>
                  <w:shd w:val="clear" w:color="auto" w:fill="F2F2F2"/>
                  <w:lang w:val="en-US"/>
                </w:rPr>
                <w:delText>F</w:delText>
              </w:r>
            </w:del>
            <w:r w:rsidR="003B590C">
              <w:rPr>
                <w:rStyle w:val="Betont"/>
                <w:rFonts w:ascii="Sylfaen" w:hAnsi="Sylfaen" w:cs="Arial"/>
                <w:b w:val="0"/>
                <w:color w:val="000000"/>
                <w:sz w:val="24"/>
                <w:szCs w:val="24"/>
                <w:shd w:val="clear" w:color="auto" w:fill="F2F2F2"/>
                <w:lang w:val="en-US"/>
              </w:rPr>
              <w:t>o</w:t>
            </w:r>
            <w:r w:rsidR="00AA62FA" w:rsidRPr="00EF3345">
              <w:rPr>
                <w:rStyle w:val="Betont"/>
                <w:rFonts w:ascii="Sylfaen" w:hAnsi="Sylfaen" w:cs="Arial"/>
                <w:b w:val="0"/>
                <w:color w:val="000000"/>
                <w:sz w:val="24"/>
                <w:szCs w:val="24"/>
                <w:shd w:val="clear" w:color="auto" w:fill="F2F2F2"/>
                <w:lang w:val="en-US"/>
              </w:rPr>
              <w:t>r all parti</w:t>
            </w:r>
            <w:ins w:id="31" w:author="Office 2004 Test Drive-Benutzer" w:date="2016-07-10T18:24:00Z">
              <w:r>
                <w:rPr>
                  <w:rStyle w:val="Betont"/>
                  <w:rFonts w:ascii="Sylfaen" w:hAnsi="Sylfaen" w:cs="Arial"/>
                  <w:b w:val="0"/>
                  <w:color w:val="000000"/>
                  <w:sz w:val="24"/>
                  <w:szCs w:val="24"/>
                  <w:shd w:val="clear" w:color="auto" w:fill="F2F2F2"/>
                  <w:lang w:val="en-US"/>
                </w:rPr>
                <w:t>c</w:t>
              </w:r>
            </w:ins>
            <w:del w:id="32" w:author="Office 2004 Test Drive-Benutzer" w:date="2016-07-10T18:24:00Z">
              <w:r w:rsidR="00AA62FA" w:rsidRPr="00EF3345" w:rsidDel="00CB364F">
                <w:rPr>
                  <w:rStyle w:val="Betont"/>
                  <w:rFonts w:ascii="Sylfaen" w:hAnsi="Sylfaen" w:cs="Arial"/>
                  <w:b w:val="0"/>
                  <w:color w:val="000000"/>
                  <w:sz w:val="24"/>
                  <w:szCs w:val="24"/>
                  <w:shd w:val="clear" w:color="auto" w:fill="F2F2F2"/>
                  <w:lang w:val="en-US"/>
                </w:rPr>
                <w:delText>s</w:delText>
              </w:r>
            </w:del>
            <w:r w:rsidR="00AA62FA" w:rsidRPr="00EF3345">
              <w:rPr>
                <w:rStyle w:val="Betont"/>
                <w:rFonts w:ascii="Sylfaen" w:hAnsi="Sylfaen" w:cs="Arial"/>
                <w:b w:val="0"/>
                <w:color w:val="000000"/>
                <w:sz w:val="24"/>
                <w:szCs w:val="24"/>
                <w:shd w:val="clear" w:color="auto" w:fill="F2F2F2"/>
                <w:lang w:val="en-US"/>
              </w:rPr>
              <w:t>ipants</w:t>
            </w:r>
          </w:p>
          <w:p w14:paraId="335A51AF" w14:textId="77777777" w:rsidR="00AA62FA" w:rsidRPr="00EF3345" w:rsidRDefault="00AA62FA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Betont"/>
                <w:rFonts w:ascii="Sylfaen" w:hAnsi="Sylfaen" w:cs="Arial"/>
                <w:b w:val="0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</w:p>
          <w:p w14:paraId="2AFC7E2B" w14:textId="77777777" w:rsidR="00031AB9" w:rsidRPr="00EF3345" w:rsidRDefault="00031AB9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</w:p>
        </w:tc>
        <w:tc>
          <w:tcPr>
            <w:tcW w:w="559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80F80F" w14:textId="77777777" w:rsidR="003B590C" w:rsidRDefault="003B590C" w:rsidP="00AD7E09">
            <w:pPr>
              <w:rPr>
                <w:rFonts w:ascii="Sylfaen" w:hAnsi="Sylfaen"/>
                <w:sz w:val="24"/>
                <w:szCs w:val="24"/>
                <w:lang w:val="en-US"/>
              </w:rPr>
            </w:pPr>
            <w:r>
              <w:rPr>
                <w:rFonts w:ascii="Sylfaen" w:hAnsi="Sylfaen"/>
                <w:sz w:val="24"/>
                <w:szCs w:val="24"/>
                <w:lang w:val="en-US"/>
              </w:rPr>
              <w:t xml:space="preserve">Lecture by </w:t>
            </w:r>
            <w:r w:rsidRPr="00EF3345">
              <w:rPr>
                <w:rFonts w:ascii="Sylfaen" w:hAnsi="Sylfaen"/>
                <w:sz w:val="24"/>
                <w:szCs w:val="24"/>
                <w:lang w:val="en-US"/>
              </w:rPr>
              <w:t>Wouter Gomperts.</w:t>
            </w:r>
          </w:p>
          <w:p w14:paraId="75B93961" w14:textId="77777777" w:rsidR="00B70926" w:rsidRDefault="0066587D" w:rsidP="00B623A0">
            <w:pPr>
              <w:rPr>
                <w:rFonts w:ascii="Garamond" w:eastAsia="Times New Roman" w:hAnsi="Garamond" w:cs="Arial"/>
                <w:color w:val="FF0000"/>
                <w:sz w:val="24"/>
                <w:szCs w:val="24"/>
                <w:lang w:val="en-US"/>
              </w:rPr>
            </w:pPr>
            <w:r w:rsidRPr="00015D15">
              <w:rPr>
                <w:rFonts w:ascii="Garamond" w:eastAsia="Times New Roman" w:hAnsi="Garamond" w:cs="Arial"/>
                <w:b/>
                <w:sz w:val="24"/>
                <w:szCs w:val="24"/>
                <w:lang w:val="en-US"/>
              </w:rPr>
              <w:t>‘</w:t>
            </w:r>
            <w:r w:rsidR="00227E19" w:rsidRPr="00015D15">
              <w:rPr>
                <w:rFonts w:ascii="Garamond" w:eastAsia="Times New Roman" w:hAnsi="Garamond" w:cs="Arial"/>
                <w:b/>
                <w:sz w:val="24"/>
                <w:szCs w:val="24"/>
                <w:lang w:val="en-US"/>
              </w:rPr>
              <w:t>Migration in the Mind</w:t>
            </w:r>
            <w:r w:rsidR="00B70926" w:rsidRPr="00015D15">
              <w:rPr>
                <w:rFonts w:ascii="Garamond" w:eastAsia="Times New Roman" w:hAnsi="Garamond" w:cs="Arial"/>
                <w:b/>
                <w:sz w:val="24"/>
                <w:szCs w:val="24"/>
                <w:lang w:val="en-US"/>
              </w:rPr>
              <w:t>: similar and yet different’</w:t>
            </w:r>
          </w:p>
          <w:p w14:paraId="5DDB2796" w14:textId="77777777" w:rsidR="00AD7E09" w:rsidRPr="00B70926" w:rsidRDefault="00AD7E09" w:rsidP="00B623A0">
            <w:pPr>
              <w:rPr>
                <w:rFonts w:ascii="Sylfaen" w:hAnsi="Sylfaen"/>
                <w:sz w:val="24"/>
                <w:szCs w:val="24"/>
                <w:lang w:val="en-US"/>
              </w:rPr>
            </w:pPr>
            <w:r w:rsidRPr="00EF3345">
              <w:rPr>
                <w:rFonts w:ascii="Sylfaen" w:hAnsi="Sylfaen"/>
                <w:sz w:val="24"/>
                <w:szCs w:val="24"/>
                <w:lang w:val="en-US"/>
              </w:rPr>
              <w:t>Chair: Nino Makhashvili</w:t>
            </w:r>
          </w:p>
        </w:tc>
      </w:tr>
      <w:tr w:rsidR="00031AB9" w:rsidRPr="00EF3345" w14:paraId="3609C8D1" w14:textId="77777777" w:rsidTr="00F75CD1">
        <w:tc>
          <w:tcPr>
            <w:tcW w:w="322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297AF" w14:textId="77777777" w:rsidR="00031AB9" w:rsidRPr="00EF3345" w:rsidRDefault="00031AB9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  <w:r w:rsidRPr="00EF3345">
              <w:rPr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  <w:t>11.00-</w:t>
            </w: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  <w:t>11.30</w:t>
            </w:r>
            <w:r w:rsidRPr="00EF3345">
              <w:rPr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  <w:br/>
            </w:r>
          </w:p>
        </w:tc>
        <w:tc>
          <w:tcPr>
            <w:tcW w:w="704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60201BF" w14:textId="77777777" w:rsidR="00031AB9" w:rsidRPr="00EF3345" w:rsidRDefault="00031AB9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  <w:r w:rsidRPr="00EF3345">
              <w:rPr>
                <w:rFonts w:ascii="Sylfaen" w:hAnsi="Sylfaen"/>
                <w:sz w:val="24"/>
                <w:szCs w:val="24"/>
                <w:lang w:val="en-US"/>
              </w:rPr>
              <w:t xml:space="preserve">Coffee  </w:t>
            </w:r>
          </w:p>
        </w:tc>
      </w:tr>
      <w:tr w:rsidR="00F45663" w:rsidRPr="00EF3345" w14:paraId="0DD0DBF2" w14:textId="77777777" w:rsidTr="00F75CD1">
        <w:trPr>
          <w:trHeight w:val="486"/>
        </w:trPr>
        <w:tc>
          <w:tcPr>
            <w:tcW w:w="3223" w:type="dxa"/>
            <w:gridSpan w:val="5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3069B7E5" w14:textId="77777777" w:rsidR="00F45663" w:rsidRPr="00EF3345" w:rsidRDefault="00F45663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</w:p>
          <w:p w14:paraId="62C087FB" w14:textId="77777777" w:rsidR="00F45663" w:rsidRPr="00EF3345" w:rsidRDefault="00F45663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</w:rPr>
            </w:pPr>
            <w:r w:rsidRPr="00EF3345">
              <w:rPr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  <w:t>11.30-</w:t>
            </w: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  <w:t>12.30</w:t>
            </w:r>
          </w:p>
          <w:p w14:paraId="0F2DA671" w14:textId="77777777" w:rsidR="00F45663" w:rsidRPr="00EF3345" w:rsidRDefault="00F45663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</w:rPr>
            </w:pPr>
          </w:p>
          <w:p w14:paraId="6556F2FF" w14:textId="77777777" w:rsidR="00F45663" w:rsidRPr="00EF3345" w:rsidRDefault="00F45663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 xml:space="preserve">Discussion  </w:t>
            </w:r>
            <w:del w:id="33" w:author="Office 2004 Test Drive-Benutzer" w:date="2016-07-10T18:29:00Z">
              <w:r w:rsidRPr="00EF3345" w:rsidDel="00737C3E">
                <w:rPr>
                  <w:rStyle w:val="style8"/>
                  <w:rFonts w:ascii="Sylfaen" w:hAnsi="Sylfaen" w:cs="Arial"/>
                  <w:color w:val="000000"/>
                  <w:sz w:val="24"/>
                  <w:szCs w:val="24"/>
                  <w:shd w:val="clear" w:color="auto" w:fill="F2F2F2"/>
                  <w:lang w:val="en-US"/>
                </w:rPr>
                <w:delText xml:space="preserve"> </w:delText>
              </w:r>
            </w:del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>on the morning l</w:t>
            </w:r>
            <w:ins w:id="34" w:author="Office 2004 Test Drive-Benutzer" w:date="2016-07-10T18:30:00Z">
              <w:r w:rsidR="00737C3E">
                <w:rPr>
                  <w:rStyle w:val="style8"/>
                  <w:rFonts w:ascii="Sylfaen" w:hAnsi="Sylfaen" w:cs="Arial"/>
                  <w:color w:val="000000"/>
                  <w:sz w:val="24"/>
                  <w:szCs w:val="24"/>
                  <w:shd w:val="clear" w:color="auto" w:fill="F2F2F2"/>
                  <w:lang w:val="en-US"/>
                </w:rPr>
                <w:t>l</w:t>
              </w:r>
            </w:ins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 xml:space="preserve">ecture </w:t>
            </w:r>
          </w:p>
          <w:p w14:paraId="53B51872" w14:textId="77777777" w:rsidR="00F45663" w:rsidRPr="00EF3345" w:rsidRDefault="00F45663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B843" w14:textId="77777777" w:rsidR="00F45663" w:rsidRPr="00F75CD1" w:rsidRDefault="00F45663" w:rsidP="00BE668E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  <w:r>
              <w:rPr>
                <w:rFonts w:ascii="Sylfaen" w:hAnsi="Sylfaen"/>
                <w:sz w:val="24"/>
                <w:szCs w:val="24"/>
                <w:lang w:val="en-US"/>
              </w:rPr>
              <w:t xml:space="preserve">Group 1 </w:t>
            </w:r>
          </w:p>
        </w:tc>
        <w:tc>
          <w:tcPr>
            <w:tcW w:w="15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4BCEE" w14:textId="77777777" w:rsidR="00F45663" w:rsidRPr="00BE668E" w:rsidRDefault="00F45663" w:rsidP="00BE668E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  <w:r>
              <w:rPr>
                <w:rFonts w:ascii="Sylfaen" w:hAnsi="Sylfaen"/>
                <w:sz w:val="24"/>
                <w:szCs w:val="24"/>
                <w:lang w:val="en-US"/>
              </w:rPr>
              <w:t>Group 2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0C117" w14:textId="77777777" w:rsidR="00F45663" w:rsidRPr="00EF3345" w:rsidRDefault="00F45663" w:rsidP="00F75CD1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Fonts w:ascii="Sylfaen" w:hAnsi="Sylfaen"/>
                <w:sz w:val="24"/>
                <w:szCs w:val="24"/>
                <w:lang w:val="en-US"/>
              </w:rPr>
            </w:pPr>
            <w:r>
              <w:rPr>
                <w:rFonts w:ascii="Sylfaen" w:hAnsi="Sylfaen"/>
                <w:sz w:val="24"/>
                <w:szCs w:val="24"/>
                <w:lang w:val="en-US"/>
              </w:rPr>
              <w:t xml:space="preserve"> Group 3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C65E6" w14:textId="77777777" w:rsidR="00F45663" w:rsidRPr="00EF3345" w:rsidRDefault="00F45663" w:rsidP="00F75CD1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en-US"/>
              </w:rPr>
              <w:t xml:space="preserve"> Group 4</w:t>
            </w:r>
          </w:p>
        </w:tc>
        <w:tc>
          <w:tcPr>
            <w:tcW w:w="13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8DFA87" w14:textId="77777777" w:rsidR="00F45663" w:rsidRPr="00EF3345" w:rsidRDefault="00F45663" w:rsidP="00F75CD1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en-US"/>
              </w:rPr>
              <w:t xml:space="preserve"> Group 5</w:t>
            </w:r>
          </w:p>
        </w:tc>
      </w:tr>
      <w:tr w:rsidR="00F45663" w:rsidRPr="00EF3345" w14:paraId="1ED19A14" w14:textId="77777777" w:rsidTr="00F45663">
        <w:trPr>
          <w:trHeight w:val="600"/>
        </w:trPr>
        <w:tc>
          <w:tcPr>
            <w:tcW w:w="3223" w:type="dxa"/>
            <w:gridSpan w:val="5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209290A8" w14:textId="77777777" w:rsidR="00F45663" w:rsidRPr="00EF3345" w:rsidRDefault="00F45663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44A49" w14:textId="77777777" w:rsidR="00F45663" w:rsidRPr="00EF3345" w:rsidRDefault="00F45663" w:rsidP="00F75CD1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  <w:r w:rsidRPr="00EF3345">
              <w:rPr>
                <w:rFonts w:ascii="Sylfaen" w:hAnsi="Sylfaen"/>
                <w:sz w:val="24"/>
                <w:szCs w:val="24"/>
                <w:lang w:val="ka-GE"/>
              </w:rPr>
              <w:t>Ubbel</w:t>
            </w:r>
            <w:r w:rsidRPr="00EF3345">
              <w:rPr>
                <w:rFonts w:ascii="Sylfaen" w:hAnsi="Sylfaen"/>
                <w:sz w:val="24"/>
                <w:szCs w:val="24"/>
                <w:lang w:val="en-US"/>
              </w:rPr>
              <w:t>s</w:t>
            </w:r>
          </w:p>
          <w:p w14:paraId="52629069" w14:textId="77777777" w:rsidR="00F45663" w:rsidRPr="00EF3345" w:rsidRDefault="00F45663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</w:p>
        </w:tc>
        <w:tc>
          <w:tcPr>
            <w:tcW w:w="15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AE755" w14:textId="77777777" w:rsidR="00F45663" w:rsidRDefault="00F45663" w:rsidP="00BE668E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  <w:r>
              <w:rPr>
                <w:rFonts w:ascii="Sylfaen" w:hAnsi="Sylfaen"/>
                <w:sz w:val="24"/>
                <w:szCs w:val="24"/>
                <w:lang w:val="en-US"/>
              </w:rPr>
              <w:t xml:space="preserve"> Gomperts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983E5" w14:textId="77777777" w:rsidR="00F45663" w:rsidRDefault="00F45663" w:rsidP="00FC2CA2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Fonts w:ascii="Sylfaen" w:hAnsi="Sylfaen"/>
                <w:sz w:val="24"/>
                <w:szCs w:val="24"/>
                <w:lang w:val="en-US"/>
              </w:rPr>
            </w:pPr>
            <w:r w:rsidRPr="00EF3345">
              <w:rPr>
                <w:rFonts w:ascii="Sylfaen" w:hAnsi="Sylfaen"/>
                <w:sz w:val="24"/>
                <w:szCs w:val="24"/>
                <w:lang w:val="ka-GE"/>
              </w:rPr>
              <w:t>Lejniece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59DC5" w14:textId="77777777" w:rsidR="00F45663" w:rsidRDefault="00F45663" w:rsidP="00FC2CA2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Fonts w:ascii="Sylfaen" w:hAnsi="Sylfaen"/>
                <w:sz w:val="24"/>
                <w:szCs w:val="24"/>
                <w:lang w:val="en-US"/>
              </w:rPr>
            </w:pPr>
            <w:r w:rsidRPr="00EF3345">
              <w:rPr>
                <w:rFonts w:ascii="Sylfaen" w:hAnsi="Sylfaen"/>
                <w:sz w:val="24"/>
                <w:szCs w:val="24"/>
                <w:lang w:val="ka-GE"/>
              </w:rPr>
              <w:t>Kächele</w:t>
            </w:r>
          </w:p>
        </w:tc>
        <w:tc>
          <w:tcPr>
            <w:tcW w:w="13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623D2C" w14:textId="77777777" w:rsidR="00F45663" w:rsidRDefault="00F45663" w:rsidP="00FC2CA2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Fonts w:ascii="Sylfaen" w:hAnsi="Sylfaen"/>
                <w:sz w:val="24"/>
                <w:szCs w:val="24"/>
                <w:lang w:val="en-US"/>
              </w:rPr>
            </w:pPr>
            <w:r w:rsidRPr="00EF3345">
              <w:rPr>
                <w:rFonts w:ascii="Sylfaen" w:hAnsi="Sylfaen"/>
                <w:sz w:val="24"/>
                <w:szCs w:val="24"/>
                <w:lang w:val="ka-GE"/>
              </w:rPr>
              <w:t>Bilger</w:t>
            </w:r>
          </w:p>
        </w:tc>
      </w:tr>
      <w:tr w:rsidR="00F45663" w:rsidRPr="00EF3345" w14:paraId="55CC3C7B" w14:textId="77777777" w:rsidTr="00F75CD1">
        <w:trPr>
          <w:trHeight w:val="795"/>
        </w:trPr>
        <w:tc>
          <w:tcPr>
            <w:tcW w:w="3223" w:type="dxa"/>
            <w:gridSpan w:val="5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A10A39D" w14:textId="77777777" w:rsidR="00F45663" w:rsidRPr="00EF3345" w:rsidRDefault="00F45663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C0A3" w14:textId="77777777" w:rsidR="00F45663" w:rsidRPr="00EF3345" w:rsidRDefault="00F45663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</w:p>
        </w:tc>
        <w:tc>
          <w:tcPr>
            <w:tcW w:w="15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7F7B2" w14:textId="77777777" w:rsidR="00F45663" w:rsidRDefault="00F45663" w:rsidP="00BE668E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63044" w14:textId="77777777" w:rsidR="00F45663" w:rsidRPr="00EF3345" w:rsidRDefault="00F45663" w:rsidP="00FC2CA2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Fonts w:ascii="Sylfaen" w:hAnsi="Sylfaen"/>
                <w:sz w:val="24"/>
                <w:szCs w:val="24"/>
                <w:lang w:val="ka-GE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6A148" w14:textId="77777777" w:rsidR="00F45663" w:rsidRPr="00EF3345" w:rsidRDefault="00F45663" w:rsidP="00F45663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Fonts w:ascii="Sylfaen" w:hAnsi="Sylfaen"/>
                <w:sz w:val="24"/>
                <w:szCs w:val="24"/>
                <w:lang w:val="ka-GE"/>
              </w:rPr>
            </w:pPr>
          </w:p>
        </w:tc>
        <w:tc>
          <w:tcPr>
            <w:tcW w:w="13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E6154F" w14:textId="77777777" w:rsidR="00F45663" w:rsidRPr="00EF3345" w:rsidRDefault="00F45663" w:rsidP="00FC2CA2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Fonts w:ascii="Sylfaen" w:hAnsi="Sylfaen"/>
                <w:sz w:val="24"/>
                <w:szCs w:val="24"/>
                <w:lang w:val="ka-GE"/>
              </w:rPr>
            </w:pPr>
          </w:p>
        </w:tc>
      </w:tr>
      <w:tr w:rsidR="00031AB9" w:rsidRPr="008E67BF" w14:paraId="30D89A52" w14:textId="77777777" w:rsidTr="00F75CD1">
        <w:trPr>
          <w:trHeight w:val="285"/>
        </w:trPr>
        <w:tc>
          <w:tcPr>
            <w:tcW w:w="322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93126" w14:textId="77777777" w:rsidR="00031AB9" w:rsidRPr="00EF3345" w:rsidRDefault="00031AB9" w:rsidP="00FC2CA2">
            <w:pPr>
              <w:tabs>
                <w:tab w:val="left" w:pos="0"/>
                <w:tab w:val="left" w:pos="567"/>
              </w:tabs>
              <w:spacing w:line="240" w:lineRule="auto"/>
              <w:ind w:left="-142"/>
              <w:rPr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</w:pPr>
            <w:r w:rsidRPr="00EF3345">
              <w:rPr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  <w:t>12.30-13:00</w:t>
            </w:r>
          </w:p>
        </w:tc>
        <w:tc>
          <w:tcPr>
            <w:tcW w:w="704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81F38F4" w14:textId="77777777" w:rsidR="00031AB9" w:rsidRPr="00EF3345" w:rsidRDefault="00B67A02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  <w:r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>Plenary meeting for discussion</w:t>
            </w:r>
          </w:p>
        </w:tc>
      </w:tr>
      <w:tr w:rsidR="00031AB9" w:rsidRPr="00EF3345" w14:paraId="1B100B3D" w14:textId="77777777" w:rsidTr="00F75CD1">
        <w:trPr>
          <w:trHeight w:val="279"/>
        </w:trPr>
        <w:tc>
          <w:tcPr>
            <w:tcW w:w="322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0A4FFAE" w14:textId="77777777" w:rsidR="00031AB9" w:rsidRPr="00EF3345" w:rsidRDefault="00031AB9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</w:pP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  <w:t>13.00-14.30</w:t>
            </w:r>
          </w:p>
          <w:p w14:paraId="54F1590D" w14:textId="77777777" w:rsidR="00031AB9" w:rsidRPr="00EF3345" w:rsidRDefault="00031AB9" w:rsidP="00FC2CA2">
            <w:pPr>
              <w:tabs>
                <w:tab w:val="left" w:pos="0"/>
                <w:tab w:val="left" w:pos="567"/>
              </w:tabs>
              <w:spacing w:line="240" w:lineRule="auto"/>
              <w:ind w:left="-142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704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F23352" w14:textId="77777777" w:rsidR="00031AB9" w:rsidRPr="00EF3345" w:rsidRDefault="00031AB9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>Lunch</w:t>
            </w:r>
          </w:p>
          <w:p w14:paraId="6BA7AFCC" w14:textId="77777777" w:rsidR="00031AB9" w:rsidRPr="00EF3345" w:rsidRDefault="00031AB9" w:rsidP="00FC2CA2">
            <w:pPr>
              <w:tabs>
                <w:tab w:val="left" w:pos="0"/>
                <w:tab w:val="left" w:pos="567"/>
              </w:tabs>
              <w:spacing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</w:p>
        </w:tc>
      </w:tr>
      <w:tr w:rsidR="00031AB9" w:rsidRPr="00EF3345" w14:paraId="471EAC53" w14:textId="77777777" w:rsidTr="00F75CD1">
        <w:trPr>
          <w:trHeight w:val="233"/>
        </w:trPr>
        <w:tc>
          <w:tcPr>
            <w:tcW w:w="3223" w:type="dxa"/>
            <w:gridSpan w:val="5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18BECD0" w14:textId="77777777" w:rsidR="00031AB9" w:rsidRPr="00EF3345" w:rsidRDefault="00B623A0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</w:pPr>
            <w:r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  <w:t>1</w:t>
            </w:r>
            <w:r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</w:rPr>
              <w:t>5.30</w:t>
            </w:r>
            <w:r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  <w:t>-17.</w:t>
            </w:r>
            <w:r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</w:rPr>
              <w:t>0</w:t>
            </w:r>
            <w:r w:rsidR="00031AB9"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  <w:t>0</w:t>
            </w:r>
          </w:p>
          <w:p w14:paraId="0008D69C" w14:textId="77777777" w:rsidR="00031AB9" w:rsidRPr="00EF3345" w:rsidRDefault="00031AB9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</w:rPr>
            </w:pP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>Clinical Supervision</w:t>
            </w:r>
          </w:p>
        </w:tc>
        <w:tc>
          <w:tcPr>
            <w:tcW w:w="1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D97D" w14:textId="77777777" w:rsidR="00031AB9" w:rsidRPr="00EF3345" w:rsidRDefault="00324366" w:rsidP="00324366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</w:rPr>
            </w:pP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>Group</w:t>
            </w:r>
            <w:r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 xml:space="preserve"> 1</w:t>
            </w:r>
          </w:p>
        </w:tc>
        <w:tc>
          <w:tcPr>
            <w:tcW w:w="14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D80CF" w14:textId="77777777" w:rsidR="00031AB9" w:rsidRPr="00324366" w:rsidRDefault="00324366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  <w:r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 xml:space="preserve"> Group 2</w:t>
            </w:r>
          </w:p>
        </w:tc>
        <w:tc>
          <w:tcPr>
            <w:tcW w:w="16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331C9" w14:textId="77777777" w:rsidR="00031AB9" w:rsidRPr="00EF3345" w:rsidRDefault="00031AB9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</w:rPr>
            </w:pP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>Group</w:t>
            </w:r>
            <w:r w:rsidR="00324366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 xml:space="preserve"> 3</w:t>
            </w:r>
          </w:p>
        </w:tc>
        <w:tc>
          <w:tcPr>
            <w:tcW w:w="12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9A26C" w14:textId="77777777" w:rsidR="00031AB9" w:rsidRPr="00EF3345" w:rsidRDefault="00031AB9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</w:rPr>
            </w:pP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>Group</w:t>
            </w:r>
            <w:r w:rsidR="00324366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 xml:space="preserve"> 4</w:t>
            </w:r>
          </w:p>
        </w:tc>
        <w:tc>
          <w:tcPr>
            <w:tcW w:w="1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A28B7C4" w14:textId="77777777" w:rsidR="00031AB9" w:rsidRPr="00EF3345" w:rsidRDefault="00031AB9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</w:rPr>
            </w:pP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 xml:space="preserve"> Group</w:t>
            </w:r>
            <w:r w:rsidR="00324366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 xml:space="preserve"> 5</w:t>
            </w:r>
          </w:p>
        </w:tc>
      </w:tr>
      <w:tr w:rsidR="00031AB9" w:rsidRPr="00EF3345" w14:paraId="4B7A52D6" w14:textId="77777777" w:rsidTr="00F75CD1">
        <w:trPr>
          <w:trHeight w:val="389"/>
        </w:trPr>
        <w:tc>
          <w:tcPr>
            <w:tcW w:w="3223" w:type="dxa"/>
            <w:gridSpan w:val="5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5C8FC" w14:textId="77777777" w:rsidR="00031AB9" w:rsidRPr="00EF3345" w:rsidRDefault="00031AB9" w:rsidP="00FC2CA2">
            <w:pPr>
              <w:spacing w:after="0" w:line="240" w:lineRule="auto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1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C6DC7" w14:textId="77777777" w:rsidR="00031AB9" w:rsidRPr="00EF3345" w:rsidRDefault="00324366" w:rsidP="00FC2CA2">
            <w:pPr>
              <w:spacing w:after="0" w:line="240" w:lineRule="auto"/>
              <w:rPr>
                <w:rFonts w:ascii="Sylfaen" w:hAnsi="Sylfaen"/>
                <w:sz w:val="24"/>
                <w:szCs w:val="24"/>
              </w:rPr>
            </w:pPr>
            <w:r w:rsidRPr="00EF3345">
              <w:rPr>
                <w:rFonts w:ascii="Sylfaen" w:hAnsi="Sylfaen"/>
                <w:sz w:val="24"/>
                <w:szCs w:val="24"/>
                <w:lang w:val="ka-GE"/>
              </w:rPr>
              <w:t>Kächele</w:t>
            </w:r>
          </w:p>
        </w:tc>
        <w:tc>
          <w:tcPr>
            <w:tcW w:w="14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C1314" w14:textId="77777777" w:rsidR="00031AB9" w:rsidRPr="00EF3345" w:rsidRDefault="00031AB9" w:rsidP="000A6125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  <w:r w:rsidRPr="00EF3345">
              <w:rPr>
                <w:rFonts w:ascii="Sylfaen" w:hAnsi="Sylfaen"/>
                <w:sz w:val="24"/>
                <w:szCs w:val="24"/>
                <w:lang w:val="ka-GE"/>
              </w:rPr>
              <w:t>Lejniece</w:t>
            </w:r>
          </w:p>
        </w:tc>
        <w:tc>
          <w:tcPr>
            <w:tcW w:w="16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4D169" w14:textId="77777777" w:rsidR="00031AB9" w:rsidRPr="00EF3345" w:rsidRDefault="00031AB9" w:rsidP="00324366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  <w:r w:rsidRPr="00EF3345">
              <w:rPr>
                <w:rFonts w:ascii="Sylfaen" w:hAnsi="Sylfaen"/>
                <w:sz w:val="24"/>
                <w:szCs w:val="24"/>
                <w:lang w:val="ka-GE"/>
              </w:rPr>
              <w:t xml:space="preserve"> Bilger</w:t>
            </w:r>
          </w:p>
        </w:tc>
        <w:tc>
          <w:tcPr>
            <w:tcW w:w="12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29F9C" w14:textId="77777777" w:rsidR="00031AB9" w:rsidRPr="00EF3345" w:rsidRDefault="00031AB9" w:rsidP="00956689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  <w:r w:rsidRPr="00EF3345">
              <w:rPr>
                <w:rFonts w:ascii="Sylfaen" w:hAnsi="Sylfaen"/>
                <w:sz w:val="24"/>
                <w:szCs w:val="24"/>
                <w:lang w:val="ka-GE"/>
              </w:rPr>
              <w:t xml:space="preserve"> Ubbel</w:t>
            </w:r>
            <w:r w:rsidRPr="00EF3345">
              <w:rPr>
                <w:rFonts w:ascii="Sylfaen" w:hAnsi="Sylfaen"/>
                <w:sz w:val="24"/>
                <w:szCs w:val="24"/>
                <w:lang w:val="en-US"/>
              </w:rPr>
              <w:t>s</w:t>
            </w:r>
          </w:p>
        </w:tc>
        <w:tc>
          <w:tcPr>
            <w:tcW w:w="1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F11DDE4" w14:textId="77777777" w:rsidR="00031AB9" w:rsidRPr="00956689" w:rsidRDefault="00956689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  <w:r>
              <w:rPr>
                <w:rFonts w:ascii="Sylfaen" w:hAnsi="Sylfaen"/>
                <w:sz w:val="24"/>
                <w:szCs w:val="24"/>
                <w:lang w:val="en-US"/>
              </w:rPr>
              <w:t>Gomperts</w:t>
            </w:r>
          </w:p>
        </w:tc>
      </w:tr>
      <w:tr w:rsidR="00031AB9" w:rsidRPr="00EF3345" w14:paraId="7ACAE5F9" w14:textId="77777777" w:rsidTr="00F75CD1">
        <w:trPr>
          <w:trHeight w:val="278"/>
        </w:trPr>
        <w:tc>
          <w:tcPr>
            <w:tcW w:w="3223" w:type="dxa"/>
            <w:gridSpan w:val="5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8C1DF" w14:textId="77777777" w:rsidR="00031AB9" w:rsidRPr="00EF3345" w:rsidRDefault="00031AB9" w:rsidP="00FC2CA2">
            <w:pPr>
              <w:spacing w:after="0" w:line="240" w:lineRule="auto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1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25197" w14:textId="77777777" w:rsidR="00031AB9" w:rsidRPr="00EF3345" w:rsidRDefault="00F45663" w:rsidP="00FC2CA2">
            <w:pPr>
              <w:spacing w:after="0" w:line="240" w:lineRule="auto"/>
              <w:rPr>
                <w:rFonts w:ascii="Sylfaen" w:hAnsi="Sylfaen"/>
                <w:sz w:val="24"/>
                <w:szCs w:val="24"/>
              </w:rPr>
            </w:pPr>
            <w:r w:rsidRPr="00050025">
              <w:rPr>
                <w:rFonts w:ascii="Garamond" w:hAnsi="Garamond"/>
                <w:b/>
                <w:color w:val="1F497D" w:themeColor="text2"/>
              </w:rPr>
              <w:t xml:space="preserve">Niels Born   </w:t>
            </w:r>
          </w:p>
        </w:tc>
        <w:tc>
          <w:tcPr>
            <w:tcW w:w="14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0F5EE" w14:textId="77777777" w:rsidR="00C36808" w:rsidRDefault="00F45663" w:rsidP="00C36808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 xml:space="preserve"> </w:t>
            </w:r>
            <w:r w:rsidR="00C36808" w:rsidRPr="00EF3345">
              <w:rPr>
                <w:rFonts w:ascii="Sylfaen" w:hAnsi="Sylfaen"/>
                <w:sz w:val="24"/>
                <w:szCs w:val="24"/>
                <w:lang w:val="en-US"/>
              </w:rPr>
              <w:t>Azmaiparas</w:t>
            </w:r>
            <w:r w:rsidR="00C36808">
              <w:rPr>
                <w:rFonts w:ascii="Sylfaen" w:hAnsi="Sylfaen"/>
                <w:sz w:val="24"/>
                <w:szCs w:val="24"/>
                <w:lang w:val="en-US"/>
              </w:rPr>
              <w:t>h</w:t>
            </w:r>
          </w:p>
          <w:p w14:paraId="50A790C3" w14:textId="77777777" w:rsidR="00031AB9" w:rsidRPr="00F45663" w:rsidRDefault="00C36808" w:rsidP="00C36808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  <w:r w:rsidRPr="00447D87">
              <w:rPr>
                <w:rFonts w:ascii="Helvetica" w:hAnsi="Helvetica" w:cs="Helvetica"/>
                <w:sz w:val="18"/>
                <w:szCs w:val="18"/>
                <w:lang w:val="ka-GE"/>
              </w:rPr>
              <w:t>ხათუნა</w:t>
            </w:r>
            <w:r w:rsidRPr="00447D87">
              <w:rPr>
                <w:rFonts w:ascii="Sylfaen" w:hAnsi="Sylfaen"/>
                <w:sz w:val="18"/>
                <w:szCs w:val="18"/>
                <w:lang w:val="ka-GE"/>
              </w:rPr>
              <w:t xml:space="preserve"> </w:t>
            </w:r>
          </w:p>
        </w:tc>
        <w:tc>
          <w:tcPr>
            <w:tcW w:w="16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978DC" w14:textId="77777777" w:rsidR="00031AB9" w:rsidRPr="00F45663" w:rsidRDefault="00F45663" w:rsidP="00C36808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 xml:space="preserve"> </w:t>
            </w:r>
            <w:r w:rsidR="00C36808" w:rsidRPr="00050025">
              <w:rPr>
                <w:rFonts w:ascii="Garamond" w:hAnsi="Garamond"/>
                <w:b/>
                <w:color w:val="1F497D" w:themeColor="text2"/>
              </w:rPr>
              <w:t xml:space="preserve">Jacolien </w:t>
            </w:r>
            <w:r w:rsidR="00C36808">
              <w:rPr>
                <w:rFonts w:ascii="Sylfaen" w:hAnsi="Sylfaen"/>
                <w:b/>
                <w:color w:val="1F497D" w:themeColor="text2"/>
                <w:lang w:val="ka-GE"/>
              </w:rPr>
              <w:t xml:space="preserve"> </w:t>
            </w:r>
            <w:r w:rsidR="00C36808" w:rsidRPr="00050025">
              <w:rPr>
                <w:rFonts w:ascii="Garamond" w:hAnsi="Garamond"/>
                <w:b/>
                <w:color w:val="1F497D" w:themeColor="text2"/>
              </w:rPr>
              <w:t>Kruizinga</w:t>
            </w:r>
            <w:r w:rsidR="00C36808" w:rsidRPr="00EF3345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r w:rsidR="00C36808">
              <w:rPr>
                <w:rFonts w:ascii="Sylfaen" w:hAnsi="Sylfaen"/>
                <w:sz w:val="24"/>
                <w:szCs w:val="24"/>
                <w:lang w:val="ka-GE"/>
              </w:rPr>
              <w:t xml:space="preserve"> </w:t>
            </w:r>
          </w:p>
        </w:tc>
        <w:tc>
          <w:tcPr>
            <w:tcW w:w="12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E589A" w14:textId="77777777" w:rsidR="00031AB9" w:rsidRPr="00F45663" w:rsidRDefault="0006614A" w:rsidP="00C36808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Nakashidz</w:t>
            </w:r>
          </w:p>
        </w:tc>
        <w:tc>
          <w:tcPr>
            <w:tcW w:w="1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CA9ED21" w14:textId="77777777" w:rsidR="00C36808" w:rsidRDefault="0006614A" w:rsidP="0006614A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en-US"/>
              </w:rPr>
              <w:t>Anteleva</w:t>
            </w:r>
          </w:p>
          <w:p w14:paraId="5DFAD504" w14:textId="77777777" w:rsidR="00031AB9" w:rsidRPr="00F45663" w:rsidRDefault="00031AB9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color w:val="1F497D" w:themeColor="text2"/>
                <w:sz w:val="24"/>
                <w:szCs w:val="24"/>
                <w:lang w:val="en-US"/>
              </w:rPr>
            </w:pPr>
          </w:p>
        </w:tc>
      </w:tr>
      <w:tr w:rsidR="00031AB9" w:rsidRPr="00EF3345" w14:paraId="2B092BCC" w14:textId="77777777" w:rsidTr="00F75CD1">
        <w:trPr>
          <w:trHeight w:val="243"/>
        </w:trPr>
        <w:tc>
          <w:tcPr>
            <w:tcW w:w="322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57465" w14:textId="77777777" w:rsidR="00031AB9" w:rsidRPr="00EF3345" w:rsidRDefault="00B623A0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eastAsia="Times New Roman" w:hAnsi="Sylfaen" w:cs="Sylfaen"/>
                <w:color w:val="000000"/>
                <w:sz w:val="24"/>
                <w:szCs w:val="24"/>
                <w:lang w:val="ka-GE"/>
              </w:rPr>
            </w:pPr>
            <w:r>
              <w:rPr>
                <w:rFonts w:ascii="Sylfaen" w:eastAsia="Times New Roman" w:hAnsi="Sylfaen" w:cs="Sylfaen"/>
                <w:color w:val="000000"/>
                <w:sz w:val="24"/>
                <w:szCs w:val="24"/>
                <w:lang w:val="ka-GE"/>
              </w:rPr>
              <w:t>17.</w:t>
            </w:r>
            <w:r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0</w:t>
            </w:r>
            <w:r>
              <w:rPr>
                <w:rFonts w:ascii="Sylfaen" w:eastAsia="Times New Roman" w:hAnsi="Sylfaen" w:cs="Sylfaen"/>
                <w:color w:val="000000"/>
                <w:sz w:val="24"/>
                <w:szCs w:val="24"/>
                <w:lang w:val="ka-GE"/>
              </w:rPr>
              <w:t>0- 1</w:t>
            </w:r>
            <w:r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7</w:t>
            </w:r>
            <w:r>
              <w:rPr>
                <w:rFonts w:ascii="Sylfaen" w:eastAsia="Times New Roman" w:hAnsi="Sylfaen" w:cs="Sylfaen"/>
                <w:color w:val="000000"/>
                <w:sz w:val="24"/>
                <w:szCs w:val="24"/>
                <w:lang w:val="ka-GE"/>
              </w:rPr>
              <w:t>.</w:t>
            </w:r>
            <w:r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3</w:t>
            </w:r>
            <w:r w:rsidR="00031AB9" w:rsidRPr="00EF3345">
              <w:rPr>
                <w:rFonts w:ascii="Sylfaen" w:eastAsia="Times New Roman" w:hAnsi="Sylfaen" w:cs="Sylfaen"/>
                <w:color w:val="000000"/>
                <w:sz w:val="24"/>
                <w:szCs w:val="24"/>
                <w:lang w:val="ka-GE"/>
              </w:rPr>
              <w:t>0-</w:t>
            </w:r>
          </w:p>
        </w:tc>
        <w:tc>
          <w:tcPr>
            <w:tcW w:w="1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F391C" w14:textId="77777777" w:rsidR="00031AB9" w:rsidRPr="00EF3345" w:rsidRDefault="00031AB9" w:rsidP="00FC2CA2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Fonts w:ascii="Sylfaen" w:eastAsia="Times New Roman" w:hAnsi="Sylfaen" w:cs="Sylfaen"/>
                <w:color w:val="000000"/>
                <w:sz w:val="24"/>
                <w:szCs w:val="24"/>
                <w:lang w:val="en-US"/>
              </w:rPr>
            </w:pPr>
            <w:r w:rsidRPr="00EF3345">
              <w:rPr>
                <w:rFonts w:ascii="Sylfaen" w:eastAsia="Times New Roman" w:hAnsi="Sylfaen" w:cs="Sylfaen"/>
                <w:color w:val="000000"/>
                <w:sz w:val="24"/>
                <w:szCs w:val="24"/>
                <w:lang w:val="en-US"/>
              </w:rPr>
              <w:t>Coffee</w:t>
            </w:r>
          </w:p>
        </w:tc>
        <w:tc>
          <w:tcPr>
            <w:tcW w:w="544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2EA8A9" w14:textId="77777777" w:rsidR="00031AB9" w:rsidRPr="00EF3345" w:rsidRDefault="00031AB9" w:rsidP="00FC2CA2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Fonts w:ascii="Sylfaen" w:eastAsia="Times New Roman" w:hAnsi="Sylfaen" w:cs="Sylfaen"/>
                <w:color w:val="000000"/>
                <w:sz w:val="24"/>
                <w:szCs w:val="24"/>
                <w:lang w:val="ka-GE"/>
              </w:rPr>
            </w:pPr>
          </w:p>
        </w:tc>
      </w:tr>
      <w:tr w:rsidR="00F06CB2" w:rsidRPr="008E67BF" w14:paraId="334FA59F" w14:textId="77777777" w:rsidTr="00F75CD1">
        <w:trPr>
          <w:trHeight w:val="945"/>
        </w:trPr>
        <w:tc>
          <w:tcPr>
            <w:tcW w:w="322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1F7C5" w14:textId="77777777" w:rsidR="00F06CB2" w:rsidRPr="00EF3345" w:rsidRDefault="00B623A0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1</w:t>
            </w:r>
            <w:r>
              <w:rPr>
                <w:rFonts w:ascii="Sylfaen" w:hAnsi="Sylfaen"/>
                <w:sz w:val="24"/>
                <w:szCs w:val="24"/>
              </w:rPr>
              <w:t>7</w:t>
            </w:r>
            <w:r>
              <w:rPr>
                <w:rFonts w:ascii="Sylfaen" w:hAnsi="Sylfaen"/>
                <w:sz w:val="24"/>
                <w:szCs w:val="24"/>
                <w:lang w:val="ka-GE"/>
              </w:rPr>
              <w:t>.</w:t>
            </w:r>
            <w:r>
              <w:rPr>
                <w:rFonts w:ascii="Sylfaen" w:hAnsi="Sylfaen"/>
                <w:sz w:val="24"/>
                <w:szCs w:val="24"/>
              </w:rPr>
              <w:t>3</w:t>
            </w:r>
            <w:r w:rsidR="00F06CB2" w:rsidRPr="00EF3345">
              <w:rPr>
                <w:rFonts w:ascii="Sylfaen" w:hAnsi="Sylfaen"/>
                <w:sz w:val="24"/>
                <w:szCs w:val="24"/>
                <w:lang w:val="ka-GE"/>
              </w:rPr>
              <w:t>0-19.00</w:t>
            </w:r>
          </w:p>
        </w:tc>
        <w:tc>
          <w:tcPr>
            <w:tcW w:w="15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AFF0F" w14:textId="77777777" w:rsidR="00F06CB2" w:rsidRPr="00EF3345" w:rsidRDefault="00F06CB2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  <w:r w:rsidRPr="00EF3345">
              <w:rPr>
                <w:rFonts w:ascii="Sylfaen" w:hAnsi="Sylfaen"/>
                <w:sz w:val="24"/>
                <w:szCs w:val="24"/>
                <w:lang w:val="en-US"/>
              </w:rPr>
              <w:t>Workshop</w:t>
            </w:r>
          </w:p>
          <w:p w14:paraId="2E47A8A9" w14:textId="77777777" w:rsidR="00F06CB2" w:rsidRPr="00EF3345" w:rsidRDefault="00F06CB2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5448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E1E1671" w14:textId="77777777" w:rsidR="00F06CB2" w:rsidRPr="00EF3345" w:rsidRDefault="00227E19" w:rsidP="00015D15">
            <w:pPr>
              <w:shd w:val="clear" w:color="auto" w:fill="FFFFFF"/>
              <w:spacing w:after="0" w:line="240" w:lineRule="auto"/>
              <w:rPr>
                <w:rFonts w:ascii="Sylfaen" w:hAnsi="Sylfaen"/>
                <w:sz w:val="24"/>
                <w:szCs w:val="24"/>
                <w:lang w:val="en-US"/>
              </w:rPr>
            </w:pPr>
            <w:r w:rsidRPr="00C0517E">
              <w:rPr>
                <w:rFonts w:ascii="Garamond" w:eastAsia="Times New Roman" w:hAnsi="Garamond" w:cs="Arial"/>
                <w:color w:val="000000"/>
                <w:sz w:val="24"/>
                <w:szCs w:val="24"/>
                <w:lang w:val="en-US"/>
              </w:rPr>
              <w:t>case-presentation of a severely traumatized child by Sylvia Lejinece  </w:t>
            </w:r>
          </w:p>
        </w:tc>
      </w:tr>
      <w:tr w:rsidR="0066587D" w:rsidRPr="008E67BF" w14:paraId="0CAD6FF0" w14:textId="77777777" w:rsidTr="00F75CD1">
        <w:trPr>
          <w:trHeight w:val="620"/>
        </w:trPr>
        <w:tc>
          <w:tcPr>
            <w:tcW w:w="3223" w:type="dxa"/>
            <w:gridSpan w:val="5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hideMark/>
          </w:tcPr>
          <w:p w14:paraId="1191A3EC" w14:textId="77777777" w:rsidR="0066587D" w:rsidRPr="00EF3345" w:rsidRDefault="0066587D" w:rsidP="0066587D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  <w:r w:rsidRPr="00EF3345">
              <w:rPr>
                <w:rFonts w:ascii="Sylfaen" w:hAnsi="Sylfaen"/>
                <w:sz w:val="24"/>
                <w:szCs w:val="24"/>
                <w:lang w:val="ka-GE"/>
              </w:rPr>
              <w:t>19:00</w:t>
            </w:r>
          </w:p>
          <w:p w14:paraId="1B4A6270" w14:textId="77777777" w:rsidR="0066587D" w:rsidRPr="00EF3345" w:rsidRDefault="00227E19" w:rsidP="0066587D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20:</w:t>
            </w:r>
            <w:r w:rsidR="005A34AB">
              <w:rPr>
                <w:rFonts w:ascii="Sylfaen" w:hAnsi="Sylfaen"/>
                <w:sz w:val="24"/>
                <w:szCs w:val="24"/>
              </w:rPr>
              <w:t>0</w:t>
            </w:r>
            <w:r w:rsidR="0066587D" w:rsidRPr="00EF3345">
              <w:rPr>
                <w:rFonts w:ascii="Sylfaen" w:hAnsi="Sylfaen"/>
                <w:sz w:val="24"/>
                <w:szCs w:val="24"/>
                <w:lang w:val="ka-GE"/>
              </w:rPr>
              <w:t>0</w:t>
            </w:r>
          </w:p>
        </w:tc>
        <w:tc>
          <w:tcPr>
            <w:tcW w:w="159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FAF2407" w14:textId="77777777" w:rsidR="0066587D" w:rsidRPr="00EF3345" w:rsidRDefault="0066587D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  <w:r w:rsidRPr="00EF3345">
              <w:rPr>
                <w:rFonts w:ascii="Sylfaen" w:hAnsi="Sylfaen"/>
                <w:sz w:val="24"/>
                <w:szCs w:val="24"/>
                <w:lang w:val="en-US"/>
              </w:rPr>
              <w:t>Dinner</w:t>
            </w:r>
          </w:p>
        </w:tc>
        <w:tc>
          <w:tcPr>
            <w:tcW w:w="5448" w:type="dxa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hideMark/>
          </w:tcPr>
          <w:p w14:paraId="4D05E301" w14:textId="77777777" w:rsidR="0066587D" w:rsidRPr="00EF3345" w:rsidRDefault="0066587D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</w:p>
          <w:p w14:paraId="75E27B9F" w14:textId="77777777" w:rsidR="0066587D" w:rsidRPr="00EF3345" w:rsidRDefault="0066587D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eastAsia="Times New Roman" w:hAnsi="Sylfaen" w:cs="Segoe UI"/>
                <w:color w:val="000000"/>
                <w:sz w:val="24"/>
                <w:szCs w:val="24"/>
                <w:lang w:val="en-US"/>
              </w:rPr>
            </w:pPr>
          </w:p>
        </w:tc>
      </w:tr>
      <w:tr w:rsidR="00F06CB2" w:rsidRPr="008E67BF" w14:paraId="3BC43BD5" w14:textId="77777777" w:rsidTr="00F75CD1">
        <w:trPr>
          <w:trHeight w:val="240"/>
        </w:trPr>
        <w:tc>
          <w:tcPr>
            <w:tcW w:w="3223" w:type="dxa"/>
            <w:gridSpan w:val="5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BF053" w14:textId="77777777" w:rsidR="00F06CB2" w:rsidRPr="00EF3345" w:rsidRDefault="00F06CB2" w:rsidP="00FC2CA2">
            <w:pPr>
              <w:spacing w:after="0" w:line="240" w:lineRule="auto"/>
              <w:rPr>
                <w:rFonts w:ascii="Sylfaen" w:hAnsi="Sylfaen"/>
                <w:sz w:val="24"/>
                <w:szCs w:val="24"/>
                <w:lang w:val="ka-GE"/>
              </w:rPr>
            </w:pPr>
          </w:p>
        </w:tc>
        <w:tc>
          <w:tcPr>
            <w:tcW w:w="15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F8B74" w14:textId="77777777" w:rsidR="00F06CB2" w:rsidRPr="00EF3345" w:rsidRDefault="00F06CB2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</w:p>
        </w:tc>
        <w:tc>
          <w:tcPr>
            <w:tcW w:w="5448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0598D0" w14:textId="77777777" w:rsidR="00F06CB2" w:rsidRPr="00EF3345" w:rsidRDefault="00F06CB2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</w:p>
        </w:tc>
      </w:tr>
      <w:tr w:rsidR="0066587D" w:rsidRPr="008E67BF" w14:paraId="7E026775" w14:textId="77777777" w:rsidTr="00F75CD1">
        <w:trPr>
          <w:trHeight w:val="390"/>
        </w:trPr>
        <w:tc>
          <w:tcPr>
            <w:tcW w:w="3223" w:type="dxa"/>
            <w:gridSpan w:val="5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  <w:hideMark/>
          </w:tcPr>
          <w:p w14:paraId="723823CE" w14:textId="77777777" w:rsidR="0066587D" w:rsidRPr="00EF3345" w:rsidRDefault="00227E19" w:rsidP="0066587D">
            <w:pPr>
              <w:tabs>
                <w:tab w:val="left" w:pos="0"/>
                <w:tab w:val="left" w:pos="567"/>
              </w:tabs>
              <w:spacing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20.</w:t>
            </w:r>
            <w:r w:rsidR="005A34AB">
              <w:rPr>
                <w:rFonts w:ascii="Sylfaen" w:hAnsi="Sylfaen"/>
                <w:sz w:val="24"/>
                <w:szCs w:val="24"/>
              </w:rPr>
              <w:t>0</w:t>
            </w:r>
            <w:r w:rsidR="0066587D" w:rsidRPr="00EF3345">
              <w:rPr>
                <w:rFonts w:ascii="Sylfaen" w:hAnsi="Sylfaen"/>
                <w:sz w:val="24"/>
                <w:szCs w:val="24"/>
                <w:lang w:val="ka-GE"/>
              </w:rPr>
              <w:t>0</w:t>
            </w:r>
            <w:r w:rsidR="004255A7">
              <w:rPr>
                <w:rFonts w:ascii="Sylfaen" w:hAnsi="Sylfaen"/>
                <w:sz w:val="24"/>
                <w:szCs w:val="24"/>
              </w:rPr>
              <w:t>-22.3</w:t>
            </w:r>
            <w:r w:rsidR="00015D15">
              <w:rPr>
                <w:rFonts w:ascii="Sylfaen" w:hAnsi="Sylfaen"/>
                <w:sz w:val="24"/>
                <w:szCs w:val="24"/>
              </w:rPr>
              <w:t>0</w:t>
            </w:r>
          </w:p>
          <w:p w14:paraId="6EC29656" w14:textId="77777777" w:rsidR="0066587D" w:rsidRPr="00EF3345" w:rsidRDefault="0066587D" w:rsidP="0066587D">
            <w:pPr>
              <w:spacing w:after="0" w:line="240" w:lineRule="auto"/>
              <w:rPr>
                <w:rFonts w:ascii="Sylfaen" w:hAnsi="Sylfaen"/>
                <w:sz w:val="24"/>
                <w:szCs w:val="24"/>
                <w:lang w:val="ka-GE"/>
              </w:rPr>
            </w:pPr>
          </w:p>
        </w:tc>
        <w:tc>
          <w:tcPr>
            <w:tcW w:w="159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A0E4EDD" w14:textId="77777777" w:rsidR="0066587D" w:rsidRPr="00EF3345" w:rsidRDefault="00015D15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  <w:r>
              <w:rPr>
                <w:rFonts w:ascii="Sylfaen" w:hAnsi="Sylfaen"/>
                <w:sz w:val="24"/>
                <w:szCs w:val="24"/>
                <w:lang w:val="en-US"/>
              </w:rPr>
              <w:t>Workshop</w:t>
            </w:r>
          </w:p>
        </w:tc>
        <w:tc>
          <w:tcPr>
            <w:tcW w:w="5448" w:type="dxa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</w:tcPr>
          <w:p w14:paraId="51F4443C" w14:textId="77777777" w:rsidR="0066587D" w:rsidRDefault="00015D15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  <w:r>
              <w:rPr>
                <w:rFonts w:ascii="Sylfaen" w:hAnsi="Sylfaen"/>
                <w:sz w:val="24"/>
                <w:szCs w:val="24"/>
                <w:lang w:val="en-US"/>
              </w:rPr>
              <w:t>Reading Freud  ‘Why war?’</w:t>
            </w:r>
          </w:p>
          <w:p w14:paraId="22EA845F" w14:textId="77777777" w:rsidR="00015D15" w:rsidRDefault="00015D15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</w:p>
          <w:p w14:paraId="19E4EA6F" w14:textId="77777777" w:rsidR="00015D15" w:rsidRPr="00EF3345" w:rsidRDefault="00015D15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  <w:r>
              <w:rPr>
                <w:rFonts w:ascii="Sylfaen" w:hAnsi="Sylfaen"/>
                <w:sz w:val="24"/>
                <w:szCs w:val="24"/>
                <w:lang w:val="en-US"/>
              </w:rPr>
              <w:t>Chair: Wouter Gomperts</w:t>
            </w:r>
          </w:p>
        </w:tc>
      </w:tr>
      <w:tr w:rsidR="00F06CB2" w:rsidRPr="008E67BF" w14:paraId="6147B612" w14:textId="77777777" w:rsidTr="00F75CD1">
        <w:trPr>
          <w:trHeight w:val="70"/>
        </w:trPr>
        <w:tc>
          <w:tcPr>
            <w:tcW w:w="3223" w:type="dxa"/>
            <w:gridSpan w:val="5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7EA1E" w14:textId="77777777" w:rsidR="00F06CB2" w:rsidRPr="00EF3345" w:rsidRDefault="00F06CB2" w:rsidP="00FC2CA2">
            <w:pPr>
              <w:spacing w:after="0" w:line="240" w:lineRule="auto"/>
              <w:rPr>
                <w:rFonts w:ascii="Sylfaen" w:hAnsi="Sylfaen"/>
                <w:sz w:val="24"/>
                <w:szCs w:val="24"/>
                <w:lang w:val="ka-GE"/>
              </w:rPr>
            </w:pPr>
          </w:p>
        </w:tc>
        <w:tc>
          <w:tcPr>
            <w:tcW w:w="15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D490F" w14:textId="77777777" w:rsidR="00F06CB2" w:rsidRPr="00EF3345" w:rsidRDefault="00F06CB2" w:rsidP="00227E19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Fonts w:ascii="Sylfaen" w:hAnsi="Sylfaen"/>
                <w:sz w:val="24"/>
                <w:szCs w:val="24"/>
                <w:lang w:val="en-US"/>
              </w:rPr>
            </w:pPr>
          </w:p>
        </w:tc>
        <w:tc>
          <w:tcPr>
            <w:tcW w:w="5448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1874DA" w14:textId="77777777" w:rsidR="00F06CB2" w:rsidRPr="00EF3345" w:rsidRDefault="00F06CB2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</w:p>
        </w:tc>
      </w:tr>
      <w:tr w:rsidR="0066587D" w:rsidRPr="00EF3345" w14:paraId="13479AD6" w14:textId="77777777" w:rsidTr="0066587D">
        <w:trPr>
          <w:trHeight w:val="1512"/>
        </w:trPr>
        <w:tc>
          <w:tcPr>
            <w:tcW w:w="10263" w:type="dxa"/>
            <w:gridSpan w:val="21"/>
            <w:tcBorders>
              <w:top w:val="nil"/>
              <w:left w:val="nil"/>
              <w:bottom w:val="nil"/>
              <w:right w:val="nil"/>
            </w:tcBorders>
            <w:hideMark/>
          </w:tcPr>
          <w:p w14:paraId="1720B971" w14:textId="77777777" w:rsidR="00227E19" w:rsidRDefault="00227E19" w:rsidP="00B15AB2">
            <w:pPr>
              <w:tabs>
                <w:tab w:val="left" w:pos="0"/>
                <w:tab w:val="left" w:pos="567"/>
              </w:tabs>
              <w:spacing w:line="240" w:lineRule="auto"/>
              <w:rPr>
                <w:rFonts w:ascii="Sylfaen" w:hAnsi="Sylfaen"/>
                <w:sz w:val="24"/>
                <w:szCs w:val="24"/>
                <w:lang w:val="en-US"/>
              </w:rPr>
            </w:pPr>
          </w:p>
          <w:p w14:paraId="5D76E2EA" w14:textId="77777777" w:rsidR="00B15AB2" w:rsidRDefault="00B15AB2" w:rsidP="00B15AB2">
            <w:pPr>
              <w:tabs>
                <w:tab w:val="left" w:pos="0"/>
                <w:tab w:val="left" w:pos="567"/>
              </w:tabs>
              <w:spacing w:line="240" w:lineRule="auto"/>
              <w:rPr>
                <w:rFonts w:ascii="Sylfaen" w:hAnsi="Sylfaen"/>
                <w:sz w:val="24"/>
                <w:szCs w:val="24"/>
                <w:lang w:val="en-US"/>
              </w:rPr>
            </w:pPr>
          </w:p>
          <w:p w14:paraId="34EC140F" w14:textId="77777777" w:rsidR="00B142C4" w:rsidRDefault="00B142C4" w:rsidP="00B15AB2">
            <w:pPr>
              <w:tabs>
                <w:tab w:val="left" w:pos="0"/>
                <w:tab w:val="left" w:pos="567"/>
              </w:tabs>
              <w:spacing w:line="240" w:lineRule="auto"/>
              <w:rPr>
                <w:rFonts w:ascii="Sylfaen" w:hAnsi="Sylfaen"/>
                <w:sz w:val="24"/>
                <w:szCs w:val="24"/>
                <w:lang w:val="en-US"/>
              </w:rPr>
            </w:pPr>
          </w:p>
          <w:p w14:paraId="5FCA5040" w14:textId="77777777" w:rsidR="00B142C4" w:rsidRDefault="00B142C4" w:rsidP="00B15AB2">
            <w:pPr>
              <w:tabs>
                <w:tab w:val="left" w:pos="0"/>
                <w:tab w:val="left" w:pos="567"/>
              </w:tabs>
              <w:spacing w:line="240" w:lineRule="auto"/>
              <w:rPr>
                <w:rFonts w:ascii="Sylfaen" w:hAnsi="Sylfaen"/>
                <w:sz w:val="24"/>
                <w:szCs w:val="24"/>
                <w:lang w:val="en-US"/>
              </w:rPr>
            </w:pPr>
          </w:p>
          <w:p w14:paraId="6F75880E" w14:textId="77777777" w:rsidR="00B142C4" w:rsidRDefault="00B142C4" w:rsidP="00B15AB2">
            <w:pPr>
              <w:tabs>
                <w:tab w:val="left" w:pos="0"/>
                <w:tab w:val="left" w:pos="567"/>
              </w:tabs>
              <w:spacing w:line="240" w:lineRule="auto"/>
              <w:rPr>
                <w:rFonts w:ascii="Sylfaen" w:hAnsi="Sylfaen"/>
                <w:sz w:val="24"/>
                <w:szCs w:val="24"/>
                <w:lang w:val="en-US"/>
              </w:rPr>
            </w:pPr>
          </w:p>
          <w:p w14:paraId="0AF17501" w14:textId="77777777" w:rsidR="00B142C4" w:rsidRDefault="00B142C4" w:rsidP="00B15AB2">
            <w:pPr>
              <w:tabs>
                <w:tab w:val="left" w:pos="0"/>
                <w:tab w:val="left" w:pos="567"/>
              </w:tabs>
              <w:spacing w:line="240" w:lineRule="auto"/>
              <w:rPr>
                <w:rFonts w:ascii="Sylfaen" w:hAnsi="Sylfaen"/>
                <w:sz w:val="24"/>
                <w:szCs w:val="24"/>
                <w:lang w:val="en-US"/>
              </w:rPr>
            </w:pPr>
          </w:p>
          <w:p w14:paraId="6C225AD6" w14:textId="77777777" w:rsidR="00B15AB2" w:rsidRDefault="00B15AB2" w:rsidP="00B15AB2">
            <w:pPr>
              <w:tabs>
                <w:tab w:val="left" w:pos="0"/>
                <w:tab w:val="left" w:pos="567"/>
              </w:tabs>
              <w:spacing w:line="240" w:lineRule="auto"/>
              <w:rPr>
                <w:rFonts w:ascii="Sylfaen" w:hAnsi="Sylfaen"/>
                <w:sz w:val="24"/>
                <w:szCs w:val="24"/>
                <w:lang w:val="en-US"/>
              </w:rPr>
            </w:pPr>
          </w:p>
          <w:p w14:paraId="7D03BBC6" w14:textId="77777777" w:rsidR="0066587D" w:rsidRPr="00B15AB2" w:rsidRDefault="00B67A02" w:rsidP="00B67A02">
            <w:pPr>
              <w:tabs>
                <w:tab w:val="left" w:pos="0"/>
                <w:tab w:val="left" w:pos="567"/>
                <w:tab w:val="left" w:pos="2160"/>
              </w:tabs>
              <w:spacing w:line="240" w:lineRule="auto"/>
              <w:ind w:left="-142"/>
              <w:rPr>
                <w:rFonts w:ascii="Sylfaen" w:hAnsi="Sylfaen"/>
                <w:b/>
                <w:sz w:val="24"/>
                <w:szCs w:val="24"/>
                <w:lang w:val="en-US"/>
              </w:rPr>
            </w:pPr>
            <w:r w:rsidRPr="00B15AB2">
              <w:rPr>
                <w:rFonts w:ascii="Sylfaen" w:hAnsi="Sylfaen"/>
                <w:b/>
                <w:sz w:val="24"/>
                <w:szCs w:val="24"/>
                <w:lang w:val="en-US"/>
              </w:rPr>
              <w:lastRenderedPageBreak/>
              <w:t>Tuesday, July 26th</w:t>
            </w:r>
            <w:r w:rsidR="00B15AB2" w:rsidRPr="00B15AB2">
              <w:rPr>
                <w:rFonts w:ascii="Sylfaen" w:hAnsi="Sylfaen"/>
                <w:b/>
                <w:sz w:val="24"/>
                <w:szCs w:val="24"/>
                <w:lang w:val="en-US"/>
              </w:rPr>
              <w:tab/>
            </w:r>
          </w:p>
        </w:tc>
      </w:tr>
      <w:tr w:rsidR="00031AB9" w:rsidRPr="00EF3345" w14:paraId="3B3D962F" w14:textId="77777777" w:rsidTr="00F75CD1">
        <w:trPr>
          <w:gridBefore w:val="1"/>
          <w:gridAfter w:val="1"/>
          <w:wBefore w:w="422" w:type="dxa"/>
          <w:wAfter w:w="94" w:type="dxa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BB99E" w14:textId="77777777" w:rsidR="00031AB9" w:rsidRPr="00EF3345" w:rsidRDefault="00031AB9" w:rsidP="00F06CB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</w:pP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  <w:lastRenderedPageBreak/>
              <w:t>08:00</w:t>
            </w:r>
          </w:p>
        </w:tc>
        <w:tc>
          <w:tcPr>
            <w:tcW w:w="22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CACE2" w14:textId="77777777" w:rsidR="00031AB9" w:rsidRPr="00EF3345" w:rsidRDefault="00031AB9" w:rsidP="00F06CB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Betont"/>
                <w:rFonts w:ascii="Sylfaen" w:hAnsi="Sylfaen" w:cs="Arial"/>
                <w:b w:val="0"/>
                <w:color w:val="000000"/>
                <w:sz w:val="24"/>
                <w:szCs w:val="24"/>
                <w:shd w:val="clear" w:color="auto" w:fill="F2F2F2"/>
              </w:rPr>
            </w:pPr>
            <w:r w:rsidRPr="00EF3345">
              <w:rPr>
                <w:rStyle w:val="Betont"/>
                <w:rFonts w:ascii="Sylfaen" w:hAnsi="Sylfaen" w:cs="Arial"/>
                <w:b w:val="0"/>
                <w:color w:val="000000"/>
                <w:sz w:val="24"/>
                <w:szCs w:val="24"/>
                <w:shd w:val="clear" w:color="auto" w:fill="F2F2F2"/>
                <w:lang w:val="en-US"/>
              </w:rPr>
              <w:t>Breakfast</w:t>
            </w:r>
          </w:p>
        </w:tc>
        <w:tc>
          <w:tcPr>
            <w:tcW w:w="648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0FC57" w14:textId="77777777" w:rsidR="00031AB9" w:rsidRPr="00EF3345" w:rsidRDefault="00031AB9" w:rsidP="00F06CB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</w:p>
        </w:tc>
      </w:tr>
      <w:tr w:rsidR="00031AB9" w:rsidRPr="003B590C" w14:paraId="44DFB154" w14:textId="77777777" w:rsidTr="00F75CD1">
        <w:trPr>
          <w:gridBefore w:val="1"/>
          <w:gridAfter w:val="1"/>
          <w:wBefore w:w="422" w:type="dxa"/>
          <w:wAfter w:w="94" w:type="dxa"/>
          <w:trHeight w:val="1020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75739" w14:textId="77777777" w:rsidR="00031AB9" w:rsidRPr="00EF3345" w:rsidRDefault="00031AB9" w:rsidP="00F06CB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Betont"/>
                <w:rFonts w:ascii="Sylfaen" w:hAnsi="Sylfaen" w:cs="Arial"/>
                <w:b w:val="0"/>
                <w:color w:val="000000"/>
                <w:sz w:val="24"/>
                <w:szCs w:val="24"/>
                <w:shd w:val="clear" w:color="auto" w:fill="F2F2F2"/>
              </w:rPr>
            </w:pP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  <w:t>09.</w:t>
            </w: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</w:rPr>
              <w:t>00</w:t>
            </w:r>
          </w:p>
          <w:p w14:paraId="489A10DB" w14:textId="77777777" w:rsidR="00031AB9" w:rsidRPr="00EF3345" w:rsidRDefault="00031AB9" w:rsidP="00F06CB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  <w:r w:rsidRPr="00EF3345">
              <w:rPr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  <w:t>11.00</w:t>
            </w:r>
            <w:r w:rsidRPr="00EF3345">
              <w:rPr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  <w:br/>
            </w:r>
          </w:p>
        </w:tc>
        <w:tc>
          <w:tcPr>
            <w:tcW w:w="22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571A8" w14:textId="77777777" w:rsidR="00031AB9" w:rsidRPr="00EF3345" w:rsidRDefault="00031AB9" w:rsidP="00F06CB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  <w:r w:rsidRPr="00EF3345">
              <w:rPr>
                <w:rStyle w:val="Betont"/>
                <w:rFonts w:ascii="Sylfaen" w:hAnsi="Sylfaen" w:cs="Arial"/>
                <w:b w:val="0"/>
                <w:color w:val="000000"/>
                <w:sz w:val="24"/>
                <w:szCs w:val="24"/>
                <w:shd w:val="clear" w:color="auto" w:fill="F2F2F2"/>
                <w:lang w:val="en-US"/>
              </w:rPr>
              <w:t>Lecture</w:t>
            </w:r>
          </w:p>
        </w:tc>
        <w:tc>
          <w:tcPr>
            <w:tcW w:w="648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61A89" w14:textId="77777777" w:rsidR="00710192" w:rsidRPr="00EF3345" w:rsidRDefault="00015D15" w:rsidP="00F06CB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  <w:r>
              <w:rPr>
                <w:rFonts w:ascii="Sylfaen" w:hAnsi="Sylfaen"/>
                <w:sz w:val="24"/>
                <w:szCs w:val="24"/>
                <w:lang w:val="en-US"/>
              </w:rPr>
              <w:t>Lecture by</w:t>
            </w:r>
            <w:r w:rsidR="00710192" w:rsidRPr="00EF3345">
              <w:rPr>
                <w:rFonts w:ascii="Sylfaen" w:hAnsi="Sylfaen"/>
                <w:sz w:val="24"/>
                <w:szCs w:val="24"/>
                <w:lang w:val="ka-GE"/>
              </w:rPr>
              <w:t xml:space="preserve"> Jaap Ubbels</w:t>
            </w:r>
          </w:p>
          <w:p w14:paraId="3B14F82D" w14:textId="77777777" w:rsidR="00015D15" w:rsidRDefault="00015D15" w:rsidP="003B590C">
            <w:pPr>
              <w:spacing w:after="0" w:line="240" w:lineRule="auto"/>
              <w:rPr>
                <w:rFonts w:ascii="Garamond" w:eastAsia="Times New Roman" w:hAnsi="Garamond" w:cs="Arial"/>
                <w:color w:val="000000"/>
                <w:sz w:val="24"/>
                <w:szCs w:val="24"/>
                <w:lang w:val="en-US"/>
              </w:rPr>
            </w:pPr>
          </w:p>
          <w:p w14:paraId="2E819A4F" w14:textId="77777777" w:rsidR="003B590C" w:rsidRDefault="00015D15" w:rsidP="003B590C">
            <w:pPr>
              <w:spacing w:after="0" w:line="240" w:lineRule="auto"/>
              <w:rPr>
                <w:rFonts w:ascii="Garamond" w:eastAsia="Times New Roman" w:hAnsi="Garamond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Arial"/>
                <w:color w:val="000000"/>
                <w:sz w:val="24"/>
                <w:szCs w:val="24"/>
                <w:lang w:val="en-US"/>
              </w:rPr>
              <w:t>“</w:t>
            </w:r>
            <w:r w:rsidR="006E5CF3">
              <w:rPr>
                <w:rFonts w:ascii="Garamond" w:eastAsia="Times New Roman" w:hAnsi="Garamond" w:cs="Arial"/>
                <w:color w:val="000000"/>
                <w:sz w:val="24"/>
                <w:szCs w:val="24"/>
                <w:lang w:val="en-US"/>
              </w:rPr>
              <w:t>T</w:t>
            </w:r>
            <w:r w:rsidR="003B590C" w:rsidRPr="003B590C">
              <w:rPr>
                <w:rFonts w:ascii="Garamond" w:eastAsia="Times New Roman" w:hAnsi="Garamond" w:cs="Arial"/>
                <w:color w:val="000000"/>
                <w:sz w:val="24"/>
                <w:szCs w:val="24"/>
                <w:lang w:val="en-US"/>
              </w:rPr>
              <w:t>ransference: interaction, inte</w:t>
            </w:r>
            <w:r w:rsidR="00B70926">
              <w:rPr>
                <w:rFonts w:ascii="Garamond" w:eastAsia="Times New Roman" w:hAnsi="Garamond" w:cs="Arial"/>
                <w:color w:val="000000"/>
                <w:sz w:val="24"/>
                <w:szCs w:val="24"/>
                <w:lang w:val="en-US"/>
              </w:rPr>
              <w:t>rsubjectivity, interculturality</w:t>
            </w:r>
            <w:r>
              <w:rPr>
                <w:rFonts w:ascii="Garamond" w:eastAsia="Times New Roman" w:hAnsi="Garamond" w:cs="Arial"/>
                <w:color w:val="000000"/>
                <w:sz w:val="24"/>
                <w:szCs w:val="24"/>
                <w:lang w:val="en-US"/>
              </w:rPr>
              <w:t>”</w:t>
            </w:r>
          </w:p>
          <w:p w14:paraId="3D0998DF" w14:textId="77777777" w:rsidR="00015D15" w:rsidRDefault="00015D15" w:rsidP="003B590C">
            <w:pPr>
              <w:spacing w:after="0" w:line="240" w:lineRule="auto"/>
              <w:rPr>
                <w:rFonts w:ascii="Sylfaen" w:hAnsi="Sylfaen"/>
                <w:sz w:val="24"/>
                <w:szCs w:val="24"/>
                <w:lang w:val="en-US"/>
              </w:rPr>
            </w:pPr>
          </w:p>
          <w:p w14:paraId="343A8A7D" w14:textId="77777777" w:rsidR="00031AB9" w:rsidRPr="003B590C" w:rsidRDefault="003B590C" w:rsidP="003B590C">
            <w:pPr>
              <w:spacing w:after="0" w:line="240" w:lineRule="auto"/>
              <w:rPr>
                <w:rFonts w:ascii="Garamond" w:eastAsia="Times New Roman" w:hAnsi="Garamond" w:cs="Arial"/>
                <w:color w:val="000000"/>
                <w:sz w:val="24"/>
                <w:szCs w:val="24"/>
                <w:lang w:val="en-US"/>
              </w:rPr>
            </w:pPr>
            <w:r w:rsidRPr="00EF3345">
              <w:rPr>
                <w:rFonts w:ascii="Sylfaen" w:hAnsi="Sylfaen"/>
                <w:sz w:val="24"/>
                <w:szCs w:val="24"/>
                <w:lang w:val="en-US"/>
              </w:rPr>
              <w:t>Chair</w:t>
            </w:r>
            <w:ins w:id="35" w:author="Office 2004 Test Drive-Benutzer" w:date="2016-07-10T18:25:00Z">
              <w:r w:rsidR="00CB364F">
                <w:rPr>
                  <w:rFonts w:ascii="Sylfaen" w:hAnsi="Sylfaen"/>
                  <w:sz w:val="24"/>
                  <w:szCs w:val="24"/>
                  <w:lang w:val="en-US"/>
                </w:rPr>
                <w:t>:</w:t>
              </w:r>
            </w:ins>
            <w:del w:id="36" w:author="Office 2004 Test Drive-Benutzer" w:date="2016-07-10T18:24:00Z">
              <w:r w:rsidRPr="00EF3345" w:rsidDel="00CB364F">
                <w:rPr>
                  <w:rFonts w:ascii="Sylfaen" w:hAnsi="Sylfaen"/>
                  <w:sz w:val="24"/>
                  <w:szCs w:val="24"/>
                  <w:lang w:val="en-US"/>
                </w:rPr>
                <w:delText>-</w:delText>
              </w:r>
            </w:del>
            <w:r w:rsidRPr="00EF3345">
              <w:rPr>
                <w:rFonts w:ascii="Sylfaen" w:hAnsi="Sylfaen"/>
                <w:sz w:val="24"/>
                <w:szCs w:val="24"/>
                <w:lang w:val="en-US"/>
              </w:rPr>
              <w:t xml:space="preserve"> Wouter Gomperts</w:t>
            </w:r>
          </w:p>
        </w:tc>
      </w:tr>
      <w:tr w:rsidR="00031AB9" w:rsidRPr="003B590C" w14:paraId="5A1133CC" w14:textId="77777777" w:rsidTr="00F75CD1">
        <w:trPr>
          <w:gridBefore w:val="1"/>
          <w:gridAfter w:val="1"/>
          <w:wBefore w:w="422" w:type="dxa"/>
          <w:wAfter w:w="94" w:type="dxa"/>
          <w:trHeight w:val="389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2CE23" w14:textId="77777777" w:rsidR="00031AB9" w:rsidRPr="00EF3345" w:rsidRDefault="00031AB9" w:rsidP="00F06CB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</w:pPr>
            <w:r w:rsidRPr="00EF3345">
              <w:rPr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  <w:t>11.00-</w:t>
            </w:r>
          </w:p>
          <w:p w14:paraId="04CB00C4" w14:textId="77777777" w:rsidR="00031AB9" w:rsidRPr="003B590C" w:rsidRDefault="00031AB9" w:rsidP="00F06CB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/>
                <w:sz w:val="24"/>
                <w:szCs w:val="24"/>
                <w:lang w:val="en-US"/>
              </w:rPr>
            </w:pP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  <w:t>11.30</w:t>
            </w:r>
          </w:p>
        </w:tc>
        <w:tc>
          <w:tcPr>
            <w:tcW w:w="8756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90FD4" w14:textId="77777777" w:rsidR="00031AB9" w:rsidRPr="00EF3345" w:rsidRDefault="00031AB9" w:rsidP="00F06CB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>Coffee Break</w:t>
            </w:r>
          </w:p>
        </w:tc>
      </w:tr>
      <w:tr w:rsidR="00324366" w:rsidRPr="003B590C" w14:paraId="067F010B" w14:textId="77777777" w:rsidTr="00F45663">
        <w:trPr>
          <w:gridBefore w:val="1"/>
          <w:gridAfter w:val="1"/>
          <w:wBefore w:w="422" w:type="dxa"/>
          <w:wAfter w:w="94" w:type="dxa"/>
          <w:trHeight w:val="342"/>
        </w:trPr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CF5A5" w14:textId="77777777" w:rsidR="00324366" w:rsidRPr="00EF3345" w:rsidRDefault="00B70926" w:rsidP="00F06CB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  <w:t>1</w:t>
            </w:r>
            <w:r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</w:rPr>
              <w:t>1</w:t>
            </w:r>
            <w:r w:rsidR="00324366"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  <w:t>.30-12.30</w:t>
            </w:r>
          </w:p>
        </w:tc>
        <w:tc>
          <w:tcPr>
            <w:tcW w:w="227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8A14B" w14:textId="77777777" w:rsidR="00324366" w:rsidRDefault="00324366" w:rsidP="00F06CB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>Discussion</w:t>
            </w:r>
            <w:r w:rsidR="005F7B4C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 xml:space="preserve"> in groups</w:t>
            </w:r>
          </w:p>
          <w:p w14:paraId="400098BB" w14:textId="77777777" w:rsidR="005F7B4C" w:rsidRDefault="00CB364F" w:rsidP="00F06CB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  <w:ins w:id="37" w:author="Office 2004 Test Drive-Benutzer" w:date="2016-07-10T18:25:00Z">
              <w:r>
                <w:rPr>
                  <w:rStyle w:val="style8"/>
                  <w:rFonts w:ascii="Sylfaen" w:hAnsi="Sylfaen" w:cs="Arial"/>
                  <w:color w:val="000000"/>
                  <w:sz w:val="24"/>
                  <w:szCs w:val="24"/>
                  <w:shd w:val="clear" w:color="auto" w:fill="F2F2F2"/>
                  <w:lang w:val="en-US"/>
                </w:rPr>
                <w:t>o</w:t>
              </w:r>
            </w:ins>
            <w:del w:id="38" w:author="Office 2004 Test Drive-Benutzer" w:date="2016-07-10T18:25:00Z">
              <w:r w:rsidR="005F7B4C" w:rsidDel="00CB364F">
                <w:rPr>
                  <w:rStyle w:val="style8"/>
                  <w:rFonts w:ascii="Sylfaen" w:hAnsi="Sylfaen" w:cs="Arial"/>
                  <w:color w:val="000000"/>
                  <w:sz w:val="24"/>
                  <w:szCs w:val="24"/>
                  <w:shd w:val="clear" w:color="auto" w:fill="F2F2F2"/>
                  <w:lang w:val="en-US"/>
                </w:rPr>
                <w:delText>O</w:delText>
              </w:r>
            </w:del>
            <w:r w:rsidR="005F7B4C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>n morning lecture</w:t>
            </w:r>
          </w:p>
          <w:p w14:paraId="71F019A5" w14:textId="77777777" w:rsidR="005F7B4C" w:rsidRPr="00EF3345" w:rsidRDefault="005F7B4C" w:rsidP="00F06CB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</w:p>
          <w:p w14:paraId="2314B55F" w14:textId="77777777" w:rsidR="00324366" w:rsidRPr="00EF3345" w:rsidRDefault="00324366" w:rsidP="00F06CB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</w:p>
        </w:tc>
        <w:tc>
          <w:tcPr>
            <w:tcW w:w="1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EBCAD" w14:textId="77777777" w:rsidR="00324366" w:rsidRPr="003B590C" w:rsidRDefault="00324366" w:rsidP="00F06CB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>Group</w:t>
            </w:r>
            <w:r w:rsidR="005F7B4C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 xml:space="preserve"> 1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91768" w14:textId="77777777" w:rsidR="00324366" w:rsidRPr="003B590C" w:rsidRDefault="00956689" w:rsidP="00956689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>Group</w:t>
            </w: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  <w:t>2</w:t>
            </w:r>
          </w:p>
        </w:tc>
        <w:tc>
          <w:tcPr>
            <w:tcW w:w="1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3D39D" w14:textId="77777777" w:rsidR="00324366" w:rsidRPr="003B590C" w:rsidRDefault="00956689" w:rsidP="00956689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>Group</w:t>
            </w: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  <w:t>3</w:t>
            </w:r>
          </w:p>
        </w:tc>
        <w:tc>
          <w:tcPr>
            <w:tcW w:w="1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9F7EA" w14:textId="77777777" w:rsidR="00324366" w:rsidRPr="003B590C" w:rsidRDefault="00324366" w:rsidP="00956689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vertAlign w:val="superscript"/>
                <w:lang w:val="en-US"/>
              </w:rPr>
              <w:t>r</w:t>
            </w:r>
            <w:r w:rsidR="00956689"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>Group</w:t>
            </w:r>
            <w:r w:rsidR="00956689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 xml:space="preserve"> 4</w:t>
            </w:r>
          </w:p>
        </w:tc>
        <w:tc>
          <w:tcPr>
            <w:tcW w:w="12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8A997" w14:textId="77777777" w:rsidR="00324366" w:rsidRPr="00956689" w:rsidRDefault="00956689" w:rsidP="00956689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  <w:r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 xml:space="preserve"> Group 5</w:t>
            </w:r>
          </w:p>
        </w:tc>
      </w:tr>
      <w:tr w:rsidR="00324366" w:rsidRPr="00EF3345" w14:paraId="0B67FE5B" w14:textId="77777777" w:rsidTr="00F45663">
        <w:trPr>
          <w:gridBefore w:val="1"/>
          <w:gridAfter w:val="1"/>
          <w:wBefore w:w="422" w:type="dxa"/>
          <w:wAfter w:w="94" w:type="dxa"/>
          <w:trHeight w:val="427"/>
        </w:trPr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7A7C9" w14:textId="77777777" w:rsidR="00324366" w:rsidRPr="00EF3345" w:rsidRDefault="00324366" w:rsidP="00F06CB2">
            <w:pPr>
              <w:spacing w:after="0" w:line="240" w:lineRule="auto"/>
              <w:rPr>
                <w:rFonts w:ascii="Sylfaen" w:hAnsi="Sylfaen"/>
                <w:sz w:val="24"/>
                <w:szCs w:val="24"/>
                <w:lang w:val="ka-GE"/>
              </w:rPr>
            </w:pPr>
          </w:p>
        </w:tc>
        <w:tc>
          <w:tcPr>
            <w:tcW w:w="227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CAAFA" w14:textId="77777777" w:rsidR="00324366" w:rsidRPr="00EF3345" w:rsidRDefault="00324366" w:rsidP="00F06CB2">
            <w:pPr>
              <w:spacing w:after="0" w:line="240" w:lineRule="auto"/>
              <w:rPr>
                <w:rFonts w:ascii="Sylfaen" w:hAnsi="Sylfaen"/>
                <w:sz w:val="24"/>
                <w:szCs w:val="24"/>
                <w:lang w:val="ka-GE"/>
              </w:rPr>
            </w:pPr>
          </w:p>
        </w:tc>
        <w:tc>
          <w:tcPr>
            <w:tcW w:w="1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1450" w14:textId="77777777" w:rsidR="00324366" w:rsidRPr="00EF3345" w:rsidRDefault="00324366" w:rsidP="00F45663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  <w:r w:rsidRPr="00EF3345">
              <w:rPr>
                <w:rFonts w:ascii="Sylfaen" w:hAnsi="Sylfaen"/>
                <w:sz w:val="24"/>
                <w:szCs w:val="24"/>
                <w:lang w:val="ka-GE"/>
              </w:rPr>
              <w:t xml:space="preserve"> Bilger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FEC38" w14:textId="77777777" w:rsidR="00324366" w:rsidRPr="004255A7" w:rsidRDefault="004255A7" w:rsidP="00324366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Kächele</w:t>
            </w:r>
          </w:p>
        </w:tc>
        <w:tc>
          <w:tcPr>
            <w:tcW w:w="1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61229" w14:textId="77777777" w:rsidR="00324366" w:rsidRPr="00EF3345" w:rsidRDefault="00324366" w:rsidP="00F06CB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  <w:r w:rsidRPr="00EF3345">
              <w:rPr>
                <w:rFonts w:ascii="Sylfaen" w:hAnsi="Sylfaen"/>
                <w:sz w:val="24"/>
                <w:szCs w:val="24"/>
                <w:lang w:val="ka-GE"/>
              </w:rPr>
              <w:t>Ubbels</w:t>
            </w:r>
          </w:p>
          <w:p w14:paraId="6683856F" w14:textId="77777777" w:rsidR="00324366" w:rsidRPr="00EF3345" w:rsidRDefault="00324366" w:rsidP="00F06CB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</w:p>
        </w:tc>
        <w:tc>
          <w:tcPr>
            <w:tcW w:w="1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2EBA8" w14:textId="77777777" w:rsidR="00324366" w:rsidRPr="00EF3345" w:rsidRDefault="00324366" w:rsidP="00956689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  <w:r w:rsidRPr="00EF3345">
              <w:rPr>
                <w:rFonts w:ascii="Sylfaen" w:hAnsi="Sylfaen"/>
                <w:sz w:val="24"/>
                <w:szCs w:val="24"/>
                <w:lang w:val="ka-GE"/>
              </w:rPr>
              <w:t>SLejniece</w:t>
            </w:r>
          </w:p>
        </w:tc>
        <w:tc>
          <w:tcPr>
            <w:tcW w:w="12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7814C" w14:textId="77777777" w:rsidR="00324366" w:rsidRPr="00956689" w:rsidRDefault="004255A7" w:rsidP="00F06CB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  <w:r>
              <w:rPr>
                <w:rFonts w:ascii="Sylfaen" w:hAnsi="Sylfaen"/>
                <w:sz w:val="24"/>
                <w:szCs w:val="24"/>
                <w:lang w:val="en-US"/>
              </w:rPr>
              <w:t>Gomperts</w:t>
            </w:r>
          </w:p>
        </w:tc>
      </w:tr>
      <w:tr w:rsidR="00031AB9" w:rsidRPr="008E67BF" w14:paraId="7F86E38D" w14:textId="77777777" w:rsidTr="00F75CD1">
        <w:trPr>
          <w:gridBefore w:val="1"/>
          <w:gridAfter w:val="1"/>
          <w:wBefore w:w="422" w:type="dxa"/>
          <w:wAfter w:w="94" w:type="dxa"/>
          <w:trHeight w:val="312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58FF3" w14:textId="77777777" w:rsidR="00031AB9" w:rsidRPr="00EF3345" w:rsidRDefault="00031AB9" w:rsidP="00F06CB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</w:pPr>
            <w:r w:rsidRPr="00EF3345">
              <w:rPr>
                <w:rFonts w:ascii="Sylfaen" w:eastAsia="Times New Roman" w:hAnsi="Sylfaen" w:cs="Arial"/>
                <w:color w:val="000000"/>
                <w:sz w:val="24"/>
                <w:szCs w:val="24"/>
                <w:lang w:val="ka-GE"/>
              </w:rPr>
              <w:t>12.30</w:t>
            </w:r>
            <w:r w:rsidRPr="00EF3345">
              <w:rPr>
                <w:rFonts w:ascii="Sylfaen" w:eastAsia="Times New Roman" w:hAnsi="Sylfaen" w:cs="Arial"/>
                <w:color w:val="000000"/>
                <w:sz w:val="24"/>
                <w:szCs w:val="24"/>
              </w:rPr>
              <w:t>-</w:t>
            </w:r>
            <w:r w:rsidRPr="00EF3345">
              <w:rPr>
                <w:rFonts w:ascii="Sylfaen" w:eastAsia="Times New Roman" w:hAnsi="Sylfaen" w:cs="Arial"/>
                <w:color w:val="000000"/>
                <w:sz w:val="24"/>
                <w:szCs w:val="24"/>
                <w:lang w:val="ka-GE"/>
              </w:rPr>
              <w:t>13.00</w:t>
            </w:r>
          </w:p>
        </w:tc>
        <w:tc>
          <w:tcPr>
            <w:tcW w:w="22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01B2C" w14:textId="77777777" w:rsidR="00031AB9" w:rsidRPr="00EF3345" w:rsidRDefault="00B67A02" w:rsidP="00F06CB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>Plenary discussion</w:t>
            </w:r>
          </w:p>
        </w:tc>
        <w:tc>
          <w:tcPr>
            <w:tcW w:w="648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F1BCF" w14:textId="77777777" w:rsidR="00031AB9" w:rsidRPr="00EF3345" w:rsidRDefault="00031AB9" w:rsidP="00F06CB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</w:p>
          <w:p w14:paraId="6D3AB035" w14:textId="77777777" w:rsidR="00031AB9" w:rsidRPr="00EF3345" w:rsidRDefault="00031AB9" w:rsidP="00F06CB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</w:p>
        </w:tc>
      </w:tr>
      <w:tr w:rsidR="00031AB9" w:rsidRPr="00EF3345" w14:paraId="0E759A84" w14:textId="77777777" w:rsidTr="00F75CD1">
        <w:trPr>
          <w:gridBefore w:val="1"/>
          <w:gridAfter w:val="1"/>
          <w:wBefore w:w="422" w:type="dxa"/>
          <w:wAfter w:w="94" w:type="dxa"/>
          <w:trHeight w:val="638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493A0" w14:textId="77777777" w:rsidR="00031AB9" w:rsidRPr="00EF3345" w:rsidRDefault="00031AB9" w:rsidP="00F06CB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eastAsia="Times New Roman" w:hAnsi="Sylfaen"/>
                <w:sz w:val="24"/>
                <w:szCs w:val="24"/>
                <w:lang w:val="ka-GE"/>
              </w:rPr>
            </w:pPr>
            <w:r w:rsidRPr="00EF3345">
              <w:rPr>
                <w:rFonts w:ascii="Sylfaen" w:eastAsia="Times New Roman" w:hAnsi="Sylfaen"/>
                <w:sz w:val="24"/>
                <w:szCs w:val="24"/>
                <w:lang w:val="ka-GE"/>
              </w:rPr>
              <w:t>13.00-</w:t>
            </w:r>
          </w:p>
          <w:p w14:paraId="1A3067A0" w14:textId="77777777" w:rsidR="00031AB9" w:rsidRPr="00EF3345" w:rsidRDefault="00031AB9" w:rsidP="00F06CB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  <w:t>14.30</w:t>
            </w:r>
          </w:p>
        </w:tc>
        <w:tc>
          <w:tcPr>
            <w:tcW w:w="8756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41A66" w14:textId="77777777" w:rsidR="00031AB9" w:rsidRPr="00EF3345" w:rsidRDefault="00031AB9" w:rsidP="00F06CB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/>
                <w:sz w:val="24"/>
                <w:szCs w:val="24"/>
              </w:rPr>
            </w:pP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>Lunch</w:t>
            </w:r>
          </w:p>
        </w:tc>
      </w:tr>
      <w:tr w:rsidR="00BE668E" w:rsidRPr="005F7B4C" w14:paraId="68D1C35B" w14:textId="77777777" w:rsidTr="00F45663">
        <w:trPr>
          <w:gridBefore w:val="1"/>
          <w:gridAfter w:val="1"/>
          <w:wBefore w:w="422" w:type="dxa"/>
          <w:wAfter w:w="94" w:type="dxa"/>
          <w:trHeight w:val="610"/>
        </w:trPr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57D2A" w14:textId="77777777" w:rsidR="00BE668E" w:rsidRPr="00EF3345" w:rsidRDefault="00BE668E" w:rsidP="00F06CB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</w:p>
          <w:p w14:paraId="5D8F8B79" w14:textId="77777777" w:rsidR="00BE668E" w:rsidRPr="005F7B4C" w:rsidRDefault="00BE668E" w:rsidP="00F06CB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  <w:t>15.</w:t>
            </w:r>
            <w:r w:rsidR="005F7B4C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>3</w:t>
            </w: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  <w:t xml:space="preserve">0 </w:t>
            </w:r>
            <w:r w:rsidR="005F7B4C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>-</w:t>
            </w:r>
          </w:p>
          <w:p w14:paraId="66E68B47" w14:textId="77777777" w:rsidR="00BE668E" w:rsidRPr="005F7B4C" w:rsidRDefault="005F7B4C" w:rsidP="00F06CB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  <w:r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>17.00</w:t>
            </w:r>
          </w:p>
          <w:p w14:paraId="357A1955" w14:textId="77777777" w:rsidR="00BE668E" w:rsidRPr="00EF3345" w:rsidRDefault="00BE668E" w:rsidP="00F06CB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</w:p>
        </w:tc>
        <w:tc>
          <w:tcPr>
            <w:tcW w:w="227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A92FE" w14:textId="77777777" w:rsidR="00BE668E" w:rsidRPr="00EF3345" w:rsidRDefault="00BE668E" w:rsidP="00F06CB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</w:p>
          <w:p w14:paraId="0455EE32" w14:textId="77777777" w:rsidR="00BE668E" w:rsidRPr="00EF3345" w:rsidRDefault="00BE668E" w:rsidP="00F06CB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>Supervisions</w:t>
            </w:r>
          </w:p>
        </w:tc>
        <w:tc>
          <w:tcPr>
            <w:tcW w:w="1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F9FB86C" w14:textId="77777777" w:rsidR="00BE668E" w:rsidRPr="005F7B4C" w:rsidRDefault="00BE668E" w:rsidP="00F06CB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  <w:t>1</w:t>
            </w: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vertAlign w:val="superscript"/>
                <w:lang w:val="en-US"/>
              </w:rPr>
              <w:t>st</w:t>
            </w: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 xml:space="preserve"> Group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D72F348" w14:textId="77777777" w:rsidR="00BE668E" w:rsidRPr="005F7B4C" w:rsidRDefault="00324366" w:rsidP="00BE668E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  <w:r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>Group 2</w:t>
            </w:r>
          </w:p>
        </w:tc>
        <w:tc>
          <w:tcPr>
            <w:tcW w:w="1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BE84D" w14:textId="77777777" w:rsidR="00BE668E" w:rsidRPr="005F7B4C" w:rsidRDefault="00324366" w:rsidP="00324366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>Group</w:t>
            </w: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  <w:t>3</w:t>
            </w:r>
          </w:p>
        </w:tc>
        <w:tc>
          <w:tcPr>
            <w:tcW w:w="1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8EF6" w14:textId="77777777" w:rsidR="00BE668E" w:rsidRPr="005F7B4C" w:rsidRDefault="00324366" w:rsidP="00324366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>Group</w:t>
            </w:r>
            <w:r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 xml:space="preserve"> 4</w:t>
            </w:r>
          </w:p>
        </w:tc>
        <w:tc>
          <w:tcPr>
            <w:tcW w:w="12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86E06" w14:textId="77777777" w:rsidR="00BE668E" w:rsidRPr="00324366" w:rsidRDefault="00324366" w:rsidP="00324366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>Group</w:t>
            </w:r>
            <w:r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 xml:space="preserve"> 5</w:t>
            </w:r>
          </w:p>
        </w:tc>
      </w:tr>
      <w:tr w:rsidR="00BE668E" w:rsidRPr="005F7B4C" w14:paraId="62D5A180" w14:textId="77777777" w:rsidTr="00F45663">
        <w:trPr>
          <w:gridBefore w:val="1"/>
          <w:gridAfter w:val="1"/>
          <w:wBefore w:w="422" w:type="dxa"/>
          <w:wAfter w:w="94" w:type="dxa"/>
          <w:trHeight w:val="892"/>
        </w:trPr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05878" w14:textId="77777777" w:rsidR="00BE668E" w:rsidRPr="00EF3345" w:rsidRDefault="00BE668E" w:rsidP="00F06CB2">
            <w:pPr>
              <w:spacing w:after="0" w:line="240" w:lineRule="auto"/>
              <w:rPr>
                <w:rFonts w:ascii="Sylfaen" w:hAnsi="Sylfaen"/>
                <w:sz w:val="24"/>
                <w:szCs w:val="24"/>
                <w:lang w:val="ka-GE"/>
              </w:rPr>
            </w:pPr>
          </w:p>
        </w:tc>
        <w:tc>
          <w:tcPr>
            <w:tcW w:w="227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EC857" w14:textId="77777777" w:rsidR="00BE668E" w:rsidRPr="00EF3345" w:rsidRDefault="00BE668E" w:rsidP="00F06CB2">
            <w:pPr>
              <w:spacing w:after="0" w:line="240" w:lineRule="auto"/>
              <w:rPr>
                <w:rFonts w:ascii="Sylfaen" w:hAnsi="Sylfaen"/>
                <w:sz w:val="24"/>
                <w:szCs w:val="24"/>
                <w:lang w:val="en-US"/>
              </w:rPr>
            </w:pPr>
          </w:p>
        </w:tc>
        <w:tc>
          <w:tcPr>
            <w:tcW w:w="1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75CA" w14:textId="77777777" w:rsidR="000A6125" w:rsidRPr="00EF3345" w:rsidRDefault="00BE668E" w:rsidP="000A6125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  <w:r w:rsidRPr="00EF3345">
              <w:rPr>
                <w:rFonts w:ascii="Sylfaen" w:hAnsi="Sylfaen"/>
                <w:sz w:val="24"/>
                <w:szCs w:val="24"/>
                <w:lang w:val="ka-GE"/>
              </w:rPr>
              <w:t>Lejniece</w:t>
            </w:r>
          </w:p>
          <w:p w14:paraId="6ABBAB75" w14:textId="77777777" w:rsidR="00BE668E" w:rsidRPr="00EF3345" w:rsidRDefault="00BE668E" w:rsidP="00F06CB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DA8FB" w14:textId="77777777" w:rsidR="00F45663" w:rsidRDefault="00F45663" w:rsidP="000A6125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  <w:r w:rsidRPr="00EF3345">
              <w:rPr>
                <w:rFonts w:ascii="Sylfaen" w:hAnsi="Sylfaen"/>
                <w:sz w:val="24"/>
                <w:szCs w:val="24"/>
                <w:lang w:val="ka-GE"/>
              </w:rPr>
              <w:t>Bilger</w:t>
            </w:r>
          </w:p>
          <w:p w14:paraId="6D387A3A" w14:textId="77777777" w:rsidR="00BE668E" w:rsidRPr="00EF3345" w:rsidRDefault="00BE668E" w:rsidP="000A6125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</w:p>
        </w:tc>
        <w:tc>
          <w:tcPr>
            <w:tcW w:w="1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E321" w14:textId="77777777" w:rsidR="00BE668E" w:rsidRPr="00EF3345" w:rsidRDefault="00324366" w:rsidP="00F06CB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  <w:r w:rsidRPr="00EF3345">
              <w:rPr>
                <w:rFonts w:ascii="Sylfaen" w:hAnsi="Sylfaen"/>
                <w:sz w:val="24"/>
                <w:szCs w:val="24"/>
                <w:lang w:val="ka-GE"/>
              </w:rPr>
              <w:t>Ubbels</w:t>
            </w:r>
          </w:p>
          <w:p w14:paraId="1ED73DBC" w14:textId="77777777" w:rsidR="00BE668E" w:rsidRPr="00EF3345" w:rsidRDefault="00BE668E" w:rsidP="00F06CB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</w:p>
          <w:p w14:paraId="4268197B" w14:textId="77777777" w:rsidR="00BE668E" w:rsidRPr="00EF3345" w:rsidRDefault="00BE668E" w:rsidP="00F06CB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</w:p>
          <w:p w14:paraId="2EA668C3" w14:textId="77777777" w:rsidR="00BE668E" w:rsidRPr="00EF3345" w:rsidRDefault="00BE668E" w:rsidP="00F06CB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DDBF4" w14:textId="77777777" w:rsidR="00BE668E" w:rsidRPr="00324366" w:rsidRDefault="00956689" w:rsidP="00F06CB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  <w:r>
              <w:rPr>
                <w:rFonts w:ascii="Sylfaen" w:hAnsi="Sylfaen"/>
                <w:sz w:val="24"/>
                <w:szCs w:val="24"/>
                <w:lang w:val="en-US"/>
              </w:rPr>
              <w:t>Gomperts</w:t>
            </w:r>
          </w:p>
          <w:p w14:paraId="4BBBF4AF" w14:textId="77777777" w:rsidR="00BE668E" w:rsidRPr="00EF3345" w:rsidRDefault="00BE668E" w:rsidP="00F06CB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</w:p>
        </w:tc>
        <w:tc>
          <w:tcPr>
            <w:tcW w:w="12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BDA3" w14:textId="77777777" w:rsidR="00BE668E" w:rsidRPr="00324366" w:rsidRDefault="00956689" w:rsidP="00F06CB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  <w:r>
              <w:rPr>
                <w:rFonts w:ascii="Sylfaen" w:hAnsi="Sylfaen"/>
                <w:sz w:val="24"/>
                <w:szCs w:val="24"/>
                <w:lang w:val="en-US"/>
              </w:rPr>
              <w:t>K</w:t>
            </w:r>
            <w:ins w:id="39" w:author="Office 2004 Test Drive-Benutzer" w:date="2016-07-10T18:25:00Z">
              <w:r w:rsidR="00CB364F">
                <w:rPr>
                  <w:rFonts w:ascii="Sylfaen" w:hAnsi="Sylfaen"/>
                  <w:sz w:val="24"/>
                  <w:szCs w:val="24"/>
                  <w:lang w:val="en-US"/>
                </w:rPr>
                <w:t>ä</w:t>
              </w:r>
            </w:ins>
            <w:del w:id="40" w:author="Office 2004 Test Drive-Benutzer" w:date="2016-07-10T18:25:00Z">
              <w:r w:rsidDel="00CB364F">
                <w:rPr>
                  <w:rFonts w:ascii="Sylfaen" w:hAnsi="Sylfaen"/>
                  <w:sz w:val="24"/>
                  <w:szCs w:val="24"/>
                  <w:lang w:val="en-US"/>
                </w:rPr>
                <w:delText>a</w:delText>
              </w:r>
            </w:del>
            <w:r>
              <w:rPr>
                <w:rFonts w:ascii="Sylfaen" w:hAnsi="Sylfaen"/>
                <w:sz w:val="24"/>
                <w:szCs w:val="24"/>
                <w:lang w:val="en-US"/>
              </w:rPr>
              <w:t>chele</w:t>
            </w:r>
          </w:p>
          <w:p w14:paraId="0BC5C473" w14:textId="77777777" w:rsidR="00BE668E" w:rsidRPr="00EF3345" w:rsidRDefault="00BE668E" w:rsidP="00F06CB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</w:p>
          <w:p w14:paraId="3D0E2607" w14:textId="77777777" w:rsidR="00BE668E" w:rsidRPr="00EF3345" w:rsidRDefault="00BE668E" w:rsidP="00F06CB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</w:p>
        </w:tc>
      </w:tr>
      <w:tr w:rsidR="00324366" w:rsidRPr="00EF3345" w14:paraId="690E9F65" w14:textId="77777777" w:rsidTr="00F45663">
        <w:trPr>
          <w:gridBefore w:val="1"/>
          <w:gridAfter w:val="1"/>
          <w:wBefore w:w="422" w:type="dxa"/>
          <w:wAfter w:w="94" w:type="dxa"/>
          <w:trHeight w:val="532"/>
        </w:trPr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185DD" w14:textId="77777777" w:rsidR="00324366" w:rsidRPr="00EF3345" w:rsidRDefault="00324366" w:rsidP="00F06CB2">
            <w:pPr>
              <w:spacing w:after="0" w:line="240" w:lineRule="auto"/>
              <w:rPr>
                <w:rFonts w:ascii="Sylfaen" w:hAnsi="Sylfaen"/>
                <w:sz w:val="24"/>
                <w:szCs w:val="24"/>
                <w:lang w:val="ka-GE"/>
              </w:rPr>
            </w:pPr>
          </w:p>
        </w:tc>
        <w:tc>
          <w:tcPr>
            <w:tcW w:w="227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94B60" w14:textId="77777777" w:rsidR="00324366" w:rsidRPr="00EF3345" w:rsidRDefault="00324366" w:rsidP="00F06CB2">
            <w:pPr>
              <w:spacing w:after="0" w:line="240" w:lineRule="auto"/>
              <w:rPr>
                <w:rFonts w:ascii="Sylfaen" w:hAnsi="Sylfaen"/>
                <w:sz w:val="24"/>
                <w:szCs w:val="24"/>
                <w:lang w:val="en-US"/>
              </w:rPr>
            </w:pPr>
          </w:p>
        </w:tc>
        <w:tc>
          <w:tcPr>
            <w:tcW w:w="1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D5E6B" w14:textId="77777777" w:rsidR="00F45663" w:rsidRPr="00BF7186" w:rsidRDefault="00F45663" w:rsidP="00F45663">
            <w:pPr>
              <w:rPr>
                <w:rFonts w:ascii="Sylfaen" w:hAnsi="Sylfaen"/>
                <w:sz w:val="18"/>
                <w:szCs w:val="18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 xml:space="preserve"> </w:t>
            </w:r>
            <w:r w:rsidRPr="00BF7186">
              <w:rPr>
                <w:rFonts w:ascii="Sylfaen" w:hAnsi="Sylfaen"/>
                <w:sz w:val="18"/>
                <w:szCs w:val="18"/>
                <w:lang w:val="en-US"/>
              </w:rPr>
              <w:t xml:space="preserve">LALI </w:t>
            </w:r>
            <w:r w:rsidRPr="00BF7186">
              <w:rPr>
                <w:rFonts w:ascii="Sylfaen" w:hAnsi="Sylfaen"/>
                <w:sz w:val="18"/>
                <w:szCs w:val="18"/>
                <w:lang w:val="ka-GE"/>
              </w:rPr>
              <w:t xml:space="preserve"> +</w:t>
            </w:r>
          </w:p>
          <w:p w14:paraId="334BFFB8" w14:textId="77777777" w:rsidR="00324366" w:rsidRPr="00EF3345" w:rsidRDefault="00F45663" w:rsidP="00F45663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  <w:r w:rsidRPr="00BF7186">
              <w:rPr>
                <w:rFonts w:ascii="Sylfaen" w:hAnsi="Sylfaen"/>
                <w:sz w:val="18"/>
                <w:szCs w:val="18"/>
                <w:lang w:val="en-US"/>
              </w:rPr>
              <w:t>TCERTCVADZE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0F50" w14:textId="77777777" w:rsidR="00C36808" w:rsidRDefault="00C36808" w:rsidP="00C36808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en-US"/>
              </w:rPr>
              <w:t>Miranda van de Akker</w:t>
            </w:r>
          </w:p>
          <w:p w14:paraId="1BBE1EE5" w14:textId="77777777" w:rsidR="00324366" w:rsidRPr="00F45663" w:rsidRDefault="00447D87" w:rsidP="00C36808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Fonts w:ascii="Sylfaen" w:hAnsi="Sylfaen"/>
                <w:sz w:val="18"/>
                <w:szCs w:val="18"/>
                <w:lang w:val="ka-GE"/>
              </w:rPr>
            </w:pPr>
            <w:r>
              <w:rPr>
                <w:rFonts w:ascii="Sylfaen" w:hAnsi="Sylfaen"/>
                <w:color w:val="000000" w:themeColor="text1"/>
                <w:sz w:val="18"/>
                <w:szCs w:val="18"/>
                <w:lang w:val="ka-GE"/>
              </w:rPr>
              <w:t xml:space="preserve"> </w:t>
            </w:r>
          </w:p>
        </w:tc>
        <w:tc>
          <w:tcPr>
            <w:tcW w:w="1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3FED2" w14:textId="77777777" w:rsidR="00324366" w:rsidRDefault="00F45663" w:rsidP="00F06CB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DINA</w:t>
            </w:r>
            <w:r>
              <w:rPr>
                <w:rFonts w:ascii="Sylfaen" w:hAnsi="Sylfaen"/>
                <w:sz w:val="20"/>
                <w:szCs w:val="20"/>
                <w:lang w:val="ka-GE"/>
              </w:rPr>
              <w:t xml:space="preserve">  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ANTELAVA</w:t>
            </w:r>
          </w:p>
          <w:p w14:paraId="7F43B100" w14:textId="77777777" w:rsidR="00F45663" w:rsidRPr="00F45663" w:rsidRDefault="00F45663" w:rsidP="00F06CB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0"/>
                <w:szCs w:val="20"/>
                <w:lang w:val="ka-GE"/>
              </w:rPr>
              <w:t>დიანა თარგმნის</w:t>
            </w:r>
          </w:p>
        </w:tc>
        <w:tc>
          <w:tcPr>
            <w:tcW w:w="1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A50B9" w14:textId="77777777" w:rsidR="00324366" w:rsidRDefault="00F45663" w:rsidP="00F45663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b/>
                <w:color w:val="1F497D" w:themeColor="text2"/>
                <w:lang w:val="ka-GE"/>
              </w:rPr>
            </w:pPr>
            <w:r w:rsidRPr="00050025">
              <w:rPr>
                <w:rFonts w:ascii="Garamond" w:hAnsi="Garamond"/>
                <w:b/>
                <w:color w:val="1F497D" w:themeColor="text2"/>
              </w:rPr>
              <w:t>Jacob Zwaan</w:t>
            </w:r>
            <w:r>
              <w:rPr>
                <w:rFonts w:ascii="Sylfaen" w:hAnsi="Sylfaen"/>
                <w:b/>
                <w:color w:val="1F497D" w:themeColor="text2"/>
                <w:lang w:val="ka-GE"/>
              </w:rPr>
              <w:t xml:space="preserve"> </w:t>
            </w:r>
          </w:p>
          <w:p w14:paraId="5227AFA2" w14:textId="77777777" w:rsidR="00447D87" w:rsidRDefault="00447D87" w:rsidP="00F45663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b/>
                <w:color w:val="1F497D" w:themeColor="text2"/>
                <w:lang w:val="ka-GE"/>
              </w:rPr>
            </w:pPr>
          </w:p>
          <w:p w14:paraId="5789BF4E" w14:textId="77777777" w:rsidR="00447D87" w:rsidRDefault="00447D87" w:rsidP="00F45663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b/>
                <w:color w:val="1F497D" w:themeColor="text2"/>
                <w:lang w:val="ka-GE"/>
              </w:rPr>
            </w:pPr>
          </w:p>
          <w:p w14:paraId="5A7CEAED" w14:textId="77777777" w:rsidR="00F45663" w:rsidRPr="00F45663" w:rsidRDefault="00447D87" w:rsidP="00F45663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color w:val="000000" w:themeColor="text1"/>
                <w:sz w:val="18"/>
                <w:szCs w:val="18"/>
                <w:lang w:val="ka-GE"/>
              </w:rPr>
            </w:pPr>
            <w:r>
              <w:rPr>
                <w:rFonts w:ascii="Sylfaen" w:hAnsi="Sylfaen"/>
                <w:color w:val="000000" w:themeColor="text1"/>
                <w:sz w:val="18"/>
                <w:szCs w:val="18"/>
                <w:lang w:val="ka-GE"/>
              </w:rPr>
              <w:t>ხა</w:t>
            </w:r>
            <w:r w:rsidRPr="00F45663">
              <w:rPr>
                <w:rFonts w:ascii="Sylfaen" w:hAnsi="Sylfaen"/>
                <w:color w:val="000000" w:themeColor="text1"/>
                <w:sz w:val="18"/>
                <w:szCs w:val="18"/>
                <w:lang w:val="ka-GE"/>
              </w:rPr>
              <w:t>თუნა თარგმნი</w:t>
            </w:r>
          </w:p>
        </w:tc>
        <w:tc>
          <w:tcPr>
            <w:tcW w:w="12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6CE7" w14:textId="77777777" w:rsidR="00324366" w:rsidRDefault="00F45663" w:rsidP="00F45663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jc w:val="center"/>
              <w:rPr>
                <w:rFonts w:ascii="Sylfaen" w:hAnsi="Sylfaen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TAMAR.AZMAIPARASHVILI</w:t>
            </w:r>
            <w:r w:rsidRPr="00050025">
              <w:rPr>
                <w:rFonts w:ascii="Sylfaen" w:hAnsi="Sylfaen"/>
                <w:sz w:val="20"/>
                <w:szCs w:val="20"/>
                <w:lang w:val="ka-GE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ka-GE"/>
              </w:rPr>
              <w:t xml:space="preserve"> </w:t>
            </w:r>
          </w:p>
          <w:p w14:paraId="0657957D" w14:textId="77777777" w:rsidR="00F45663" w:rsidRPr="00EF3345" w:rsidRDefault="00F45663" w:rsidP="00F45663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0"/>
                <w:szCs w:val="20"/>
                <w:lang w:val="ka-GE"/>
              </w:rPr>
              <w:t>თარგმანის გარეშეა</w:t>
            </w:r>
          </w:p>
        </w:tc>
      </w:tr>
      <w:tr w:rsidR="00031AB9" w:rsidRPr="00E90F3B" w14:paraId="2AAD3D02" w14:textId="77777777" w:rsidTr="00F75CD1">
        <w:trPr>
          <w:gridBefore w:val="1"/>
          <w:gridAfter w:val="1"/>
          <w:wBefore w:w="422" w:type="dxa"/>
          <w:wAfter w:w="94" w:type="dxa"/>
          <w:trHeight w:val="532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5CE5D" w14:textId="77777777" w:rsidR="00031AB9" w:rsidRPr="00227E19" w:rsidRDefault="00031AB9" w:rsidP="00E90F3B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b/>
                <w:color w:val="C00000"/>
                <w:sz w:val="24"/>
                <w:szCs w:val="24"/>
              </w:rPr>
            </w:pPr>
          </w:p>
        </w:tc>
        <w:tc>
          <w:tcPr>
            <w:tcW w:w="8756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ABC7A" w14:textId="77777777" w:rsidR="00031AB9" w:rsidRPr="00EF3345" w:rsidRDefault="00031AB9" w:rsidP="00227E19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</w:p>
        </w:tc>
      </w:tr>
      <w:tr w:rsidR="00E90F3B" w:rsidRPr="008E67BF" w14:paraId="6DDDE562" w14:textId="77777777" w:rsidTr="00F45663">
        <w:trPr>
          <w:gridBefore w:val="1"/>
          <w:gridAfter w:val="1"/>
          <w:wBefore w:w="422" w:type="dxa"/>
          <w:wAfter w:w="94" w:type="dxa"/>
          <w:trHeight w:val="287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30A4167" w14:textId="77777777" w:rsidR="00E90F3B" w:rsidRPr="00EF3345" w:rsidRDefault="00E90F3B" w:rsidP="00E90F3B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  <w:r w:rsidRPr="00EF3345">
              <w:rPr>
                <w:rFonts w:ascii="Sylfaen" w:hAnsi="Sylfaen"/>
                <w:sz w:val="24"/>
                <w:szCs w:val="24"/>
                <w:lang w:val="ka-GE"/>
              </w:rPr>
              <w:t>17:</w:t>
            </w:r>
            <w:r w:rsidR="00B623A0">
              <w:rPr>
                <w:rFonts w:ascii="Sylfaen" w:hAnsi="Sylfaen"/>
                <w:sz w:val="24"/>
                <w:szCs w:val="24"/>
                <w:lang w:val="en-US"/>
              </w:rPr>
              <w:t>0</w:t>
            </w:r>
            <w:r>
              <w:rPr>
                <w:rFonts w:ascii="Sylfaen" w:hAnsi="Sylfaen"/>
                <w:sz w:val="24"/>
                <w:szCs w:val="24"/>
                <w:lang w:val="en-US"/>
              </w:rPr>
              <w:t>0</w:t>
            </w:r>
            <w:r w:rsidR="00B623A0">
              <w:rPr>
                <w:rFonts w:ascii="Sylfaen" w:hAnsi="Sylfaen"/>
                <w:sz w:val="24"/>
                <w:szCs w:val="24"/>
                <w:lang w:val="ka-GE"/>
              </w:rPr>
              <w:t xml:space="preserve"> -1</w:t>
            </w:r>
            <w:r w:rsidR="00B623A0">
              <w:rPr>
                <w:rFonts w:ascii="Sylfaen" w:hAnsi="Sylfaen"/>
                <w:sz w:val="24"/>
                <w:szCs w:val="24"/>
              </w:rPr>
              <w:t>7</w:t>
            </w:r>
            <w:r w:rsidRPr="00EF3345">
              <w:rPr>
                <w:rFonts w:ascii="Sylfaen" w:hAnsi="Sylfaen"/>
                <w:sz w:val="24"/>
                <w:szCs w:val="24"/>
                <w:lang w:val="ka-GE"/>
              </w:rPr>
              <w:t>:</w:t>
            </w:r>
            <w:r w:rsidR="00B623A0">
              <w:rPr>
                <w:rFonts w:ascii="Sylfaen" w:hAnsi="Sylfaen"/>
                <w:sz w:val="24"/>
                <w:szCs w:val="24"/>
                <w:lang w:val="en-US"/>
              </w:rPr>
              <w:t>3</w:t>
            </w:r>
            <w:r w:rsidRPr="00EF3345">
              <w:rPr>
                <w:rFonts w:ascii="Sylfaen" w:hAnsi="Sylfaen"/>
                <w:sz w:val="24"/>
                <w:szCs w:val="24"/>
                <w:lang w:val="ka-GE"/>
              </w:rPr>
              <w:t>0</w:t>
            </w:r>
          </w:p>
        </w:tc>
        <w:tc>
          <w:tcPr>
            <w:tcW w:w="8756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F7CA" w14:textId="77777777" w:rsidR="00E90F3B" w:rsidRPr="00C0517E" w:rsidRDefault="00E90F3B" w:rsidP="00F06CB2">
            <w:pPr>
              <w:tabs>
                <w:tab w:val="left" w:pos="1365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en-US"/>
              </w:rPr>
              <w:t>Coffee</w:t>
            </w:r>
          </w:p>
        </w:tc>
      </w:tr>
      <w:tr w:rsidR="00C0517E" w:rsidRPr="008E67BF" w14:paraId="1AC70A0D" w14:textId="77777777" w:rsidTr="00F75CD1">
        <w:trPr>
          <w:gridBefore w:val="1"/>
          <w:gridAfter w:val="1"/>
          <w:wBefore w:w="422" w:type="dxa"/>
          <w:wAfter w:w="94" w:type="dxa"/>
          <w:trHeight w:val="330"/>
        </w:trPr>
        <w:tc>
          <w:tcPr>
            <w:tcW w:w="9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5DB1B" w14:textId="77777777" w:rsidR="00C0517E" w:rsidRPr="005F7B4C" w:rsidRDefault="00B70926" w:rsidP="005F7B4C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  <w:r>
              <w:rPr>
                <w:rFonts w:ascii="Sylfaen" w:hAnsi="Sylfaen"/>
                <w:sz w:val="24"/>
                <w:szCs w:val="24"/>
                <w:lang w:val="en-US"/>
              </w:rPr>
              <w:t>17.3</w:t>
            </w:r>
            <w:r w:rsidR="005A34AB">
              <w:rPr>
                <w:rFonts w:ascii="Sylfaen" w:hAnsi="Sylfaen"/>
                <w:sz w:val="24"/>
                <w:szCs w:val="24"/>
                <w:lang w:val="en-US"/>
              </w:rPr>
              <w:t>0- 19.0</w:t>
            </w:r>
            <w:r w:rsidR="005F7B4C">
              <w:rPr>
                <w:rFonts w:ascii="Sylfaen" w:hAnsi="Sylfaen"/>
                <w:sz w:val="24"/>
                <w:szCs w:val="24"/>
                <w:lang w:val="en-US"/>
              </w:rPr>
              <w:t>0</w:t>
            </w:r>
          </w:p>
        </w:tc>
        <w:tc>
          <w:tcPr>
            <w:tcW w:w="1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39A68" w14:textId="77777777" w:rsidR="00C0517E" w:rsidRPr="005F7B4C" w:rsidRDefault="006E5CF3" w:rsidP="00F06CB2">
            <w:pPr>
              <w:tabs>
                <w:tab w:val="left" w:pos="1365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  <w:r>
              <w:rPr>
                <w:rFonts w:ascii="Sylfaen" w:hAnsi="Sylfaen"/>
                <w:sz w:val="24"/>
                <w:szCs w:val="24"/>
                <w:lang w:val="en-US"/>
              </w:rPr>
              <w:t>Workshop</w:t>
            </w:r>
          </w:p>
        </w:tc>
        <w:tc>
          <w:tcPr>
            <w:tcW w:w="7154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794DF" w14:textId="77777777" w:rsidR="00C0517E" w:rsidRPr="00EF3345" w:rsidRDefault="006E5CF3" w:rsidP="00B623A0">
            <w:pPr>
              <w:tabs>
                <w:tab w:val="left" w:pos="1365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en-US"/>
              </w:rPr>
              <w:t>C</w:t>
            </w:r>
            <w:r w:rsidR="00B623A0" w:rsidRPr="00B623A0">
              <w:rPr>
                <w:rFonts w:ascii="Sylfaen" w:hAnsi="Sylfaen"/>
                <w:sz w:val="24"/>
                <w:szCs w:val="24"/>
                <w:lang w:val="en-US"/>
              </w:rPr>
              <w:t>ase-presentation intercultural psychoana</w:t>
            </w:r>
            <w:r w:rsidR="00B623A0">
              <w:rPr>
                <w:rFonts w:ascii="Sylfaen" w:hAnsi="Sylfaen"/>
                <w:sz w:val="24"/>
                <w:szCs w:val="24"/>
                <w:lang w:val="en-US"/>
              </w:rPr>
              <w:t>lytic psychotherapy - Jaap Ubbels</w:t>
            </w:r>
          </w:p>
        </w:tc>
      </w:tr>
      <w:tr w:rsidR="00031AB9" w:rsidRPr="005F7B4C" w14:paraId="136DBB1B" w14:textId="77777777" w:rsidTr="00F75CD1">
        <w:trPr>
          <w:gridBefore w:val="1"/>
          <w:gridAfter w:val="1"/>
          <w:wBefore w:w="422" w:type="dxa"/>
          <w:wAfter w:w="94" w:type="dxa"/>
          <w:trHeight w:val="532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962CC" w14:textId="77777777" w:rsidR="00031AB9" w:rsidRPr="005A34AB" w:rsidRDefault="005A34AB" w:rsidP="00F06CB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1</w:t>
            </w:r>
            <w:r>
              <w:rPr>
                <w:rFonts w:ascii="Sylfaen" w:hAnsi="Sylfaen"/>
                <w:sz w:val="24"/>
                <w:szCs w:val="24"/>
              </w:rPr>
              <w:t>9.00-20.00</w:t>
            </w:r>
          </w:p>
        </w:tc>
        <w:tc>
          <w:tcPr>
            <w:tcW w:w="8756" w:type="dxa"/>
            <w:gridSpan w:val="1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0104B" w14:textId="77777777" w:rsidR="00031AB9" w:rsidRPr="00EF3345" w:rsidRDefault="00C0517E" w:rsidP="00C0517E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  <w:r>
              <w:rPr>
                <w:rFonts w:ascii="Sylfaen" w:hAnsi="Sylfaen"/>
                <w:sz w:val="24"/>
                <w:szCs w:val="24"/>
                <w:lang w:val="en-US"/>
              </w:rPr>
              <w:t xml:space="preserve">  Dinner</w:t>
            </w:r>
          </w:p>
        </w:tc>
      </w:tr>
      <w:tr w:rsidR="00F06CB2" w:rsidRPr="00EF3345" w14:paraId="61069162" w14:textId="77777777" w:rsidTr="00F75CD1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422" w:type="dxa"/>
          <w:wAfter w:w="94" w:type="dxa"/>
          <w:trHeight w:val="885"/>
        </w:trPr>
        <w:tc>
          <w:tcPr>
            <w:tcW w:w="991" w:type="dxa"/>
          </w:tcPr>
          <w:p w14:paraId="73AFB493" w14:textId="77777777" w:rsidR="00F06CB2" w:rsidRPr="00EF3345" w:rsidRDefault="005A34AB" w:rsidP="00F06CB2">
            <w:pPr>
              <w:tabs>
                <w:tab w:val="left" w:pos="0"/>
                <w:tab w:val="left" w:pos="567"/>
              </w:tabs>
              <w:spacing w:line="240" w:lineRule="auto"/>
              <w:ind w:left="142"/>
              <w:rPr>
                <w:rFonts w:ascii="Sylfaen" w:hAnsi="Sylfaen"/>
                <w:sz w:val="24"/>
                <w:szCs w:val="24"/>
                <w:lang w:val="en-US"/>
              </w:rPr>
            </w:pPr>
            <w:r>
              <w:rPr>
                <w:rFonts w:ascii="Sylfaen" w:hAnsi="Sylfaen"/>
                <w:sz w:val="24"/>
                <w:szCs w:val="24"/>
                <w:lang w:val="en-US"/>
              </w:rPr>
              <w:t>20.0</w:t>
            </w:r>
            <w:r w:rsidR="00465D19">
              <w:rPr>
                <w:rFonts w:ascii="Sylfaen" w:hAnsi="Sylfaen"/>
                <w:sz w:val="24"/>
                <w:szCs w:val="24"/>
                <w:lang w:val="en-US"/>
              </w:rPr>
              <w:t>0-22.30</w:t>
            </w:r>
          </w:p>
          <w:p w14:paraId="36AF6D54" w14:textId="77777777" w:rsidR="00F06CB2" w:rsidRPr="00EF3345" w:rsidRDefault="00F06CB2" w:rsidP="00F06CB2">
            <w:pPr>
              <w:tabs>
                <w:tab w:val="left" w:pos="0"/>
                <w:tab w:val="left" w:pos="567"/>
              </w:tabs>
              <w:spacing w:line="240" w:lineRule="auto"/>
              <w:ind w:left="142"/>
              <w:rPr>
                <w:rFonts w:ascii="Sylfaen" w:hAnsi="Sylfaen"/>
                <w:sz w:val="24"/>
                <w:szCs w:val="24"/>
                <w:lang w:val="ka-GE"/>
              </w:rPr>
            </w:pPr>
          </w:p>
        </w:tc>
        <w:tc>
          <w:tcPr>
            <w:tcW w:w="1558" w:type="dxa"/>
          </w:tcPr>
          <w:p w14:paraId="03020829" w14:textId="77777777" w:rsidR="00F06CB2" w:rsidRPr="00EF3345" w:rsidRDefault="00C0517E">
            <w:pPr>
              <w:rPr>
                <w:rFonts w:ascii="Sylfaen" w:hAnsi="Sylfaen"/>
                <w:sz w:val="24"/>
                <w:szCs w:val="24"/>
                <w:lang w:val="en-US"/>
              </w:rPr>
            </w:pPr>
            <w:r>
              <w:rPr>
                <w:rFonts w:ascii="Sylfaen" w:hAnsi="Sylfaen"/>
                <w:sz w:val="24"/>
                <w:szCs w:val="24"/>
                <w:lang w:val="en-US"/>
              </w:rPr>
              <w:t xml:space="preserve"> Movie</w:t>
            </w:r>
          </w:p>
          <w:p w14:paraId="7FFFBBCC" w14:textId="77777777" w:rsidR="00F06CB2" w:rsidRPr="00EF3345" w:rsidRDefault="00F06CB2" w:rsidP="00F06CB2">
            <w:pPr>
              <w:tabs>
                <w:tab w:val="left" w:pos="0"/>
                <w:tab w:val="left" w:pos="567"/>
              </w:tabs>
              <w:spacing w:line="240" w:lineRule="auto"/>
              <w:rPr>
                <w:rFonts w:ascii="Sylfaen" w:hAnsi="Sylfaen"/>
                <w:sz w:val="24"/>
                <w:szCs w:val="24"/>
                <w:lang w:val="ka-GE"/>
              </w:rPr>
            </w:pPr>
          </w:p>
        </w:tc>
        <w:tc>
          <w:tcPr>
            <w:tcW w:w="7198" w:type="dxa"/>
            <w:gridSpan w:val="17"/>
          </w:tcPr>
          <w:p w14:paraId="10D47614" w14:textId="77777777" w:rsidR="00F06CB2" w:rsidRPr="00EF3345" w:rsidRDefault="00F06CB2">
            <w:pPr>
              <w:rPr>
                <w:rFonts w:ascii="Sylfaen" w:hAnsi="Sylfaen"/>
                <w:sz w:val="24"/>
                <w:szCs w:val="24"/>
                <w:lang w:val="ka-GE"/>
              </w:rPr>
            </w:pPr>
            <w:r w:rsidRPr="00EF3345">
              <w:rPr>
                <w:rFonts w:ascii="Sylfaen" w:hAnsi="Sylfaen"/>
                <w:sz w:val="24"/>
                <w:szCs w:val="24"/>
                <w:lang w:val="en-US"/>
              </w:rPr>
              <w:t xml:space="preserve"> “13” ( director Gela Babluani)</w:t>
            </w:r>
            <w:r w:rsidR="00C0517E">
              <w:rPr>
                <w:rFonts w:ascii="Sylfaen" w:hAnsi="Sylfaen"/>
                <w:sz w:val="24"/>
                <w:szCs w:val="24"/>
                <w:lang w:val="en-US"/>
              </w:rPr>
              <w:t xml:space="preserve"> presentation </w:t>
            </w:r>
            <w:r w:rsidRPr="00EF3345">
              <w:rPr>
                <w:rFonts w:ascii="Sylfaen" w:hAnsi="Sylfaen"/>
                <w:sz w:val="24"/>
                <w:szCs w:val="24"/>
                <w:lang w:val="en-US"/>
              </w:rPr>
              <w:t xml:space="preserve"> and discussion.</w:t>
            </w:r>
          </w:p>
          <w:p w14:paraId="41C29623" w14:textId="77777777" w:rsidR="00F06CB2" w:rsidRPr="00EF3345" w:rsidRDefault="00C0517E" w:rsidP="00F06CB2">
            <w:pPr>
              <w:tabs>
                <w:tab w:val="left" w:pos="0"/>
                <w:tab w:val="left" w:pos="567"/>
              </w:tabs>
              <w:spacing w:line="240" w:lineRule="auto"/>
              <w:rPr>
                <w:rFonts w:ascii="Sylfaen" w:hAnsi="Sylfaen"/>
                <w:sz w:val="24"/>
                <w:szCs w:val="24"/>
                <w:lang w:val="en-US"/>
              </w:rPr>
            </w:pPr>
            <w:r w:rsidRPr="00EF3345">
              <w:rPr>
                <w:rFonts w:ascii="Sylfaen" w:hAnsi="Sylfaen"/>
                <w:sz w:val="24"/>
                <w:szCs w:val="24"/>
                <w:lang w:val="en-US"/>
              </w:rPr>
              <w:t>Moderator</w:t>
            </w:r>
            <w:r w:rsidR="00F06CB2" w:rsidRPr="00EF3345">
              <w:rPr>
                <w:rFonts w:ascii="Sylfaen" w:hAnsi="Sylfaen"/>
                <w:sz w:val="24"/>
                <w:szCs w:val="24"/>
                <w:lang w:val="en-US"/>
              </w:rPr>
              <w:t>-  Tamar Azmaiparashvili</w:t>
            </w:r>
          </w:p>
        </w:tc>
      </w:tr>
    </w:tbl>
    <w:p w14:paraId="5404402E" w14:textId="77777777" w:rsidR="00031AB9" w:rsidRPr="00EF3345" w:rsidRDefault="00031AB9" w:rsidP="00031AB9">
      <w:pPr>
        <w:tabs>
          <w:tab w:val="left" w:pos="0"/>
          <w:tab w:val="left" w:pos="567"/>
        </w:tabs>
        <w:spacing w:line="240" w:lineRule="auto"/>
        <w:ind w:left="-142"/>
        <w:rPr>
          <w:rFonts w:ascii="Sylfaen" w:hAnsi="Sylfaen"/>
          <w:sz w:val="24"/>
          <w:szCs w:val="24"/>
          <w:lang w:val="ka-GE"/>
        </w:rPr>
      </w:pPr>
    </w:p>
    <w:p w14:paraId="421F0DE9" w14:textId="77777777" w:rsidR="00031AB9" w:rsidRPr="00EF3345" w:rsidRDefault="00031AB9" w:rsidP="00031AB9">
      <w:pPr>
        <w:tabs>
          <w:tab w:val="left" w:pos="0"/>
          <w:tab w:val="left" w:pos="567"/>
        </w:tabs>
        <w:spacing w:line="240" w:lineRule="auto"/>
        <w:ind w:left="-142"/>
        <w:rPr>
          <w:rFonts w:ascii="Sylfaen" w:hAnsi="Sylfaen"/>
          <w:sz w:val="24"/>
          <w:szCs w:val="24"/>
          <w:lang w:val="ka-GE"/>
        </w:rPr>
      </w:pPr>
    </w:p>
    <w:p w14:paraId="3C657E62" w14:textId="77777777" w:rsidR="00031AB9" w:rsidRPr="00EF3345" w:rsidRDefault="00031AB9" w:rsidP="00031AB9">
      <w:pPr>
        <w:tabs>
          <w:tab w:val="left" w:pos="0"/>
          <w:tab w:val="left" w:pos="567"/>
        </w:tabs>
        <w:spacing w:line="240" w:lineRule="auto"/>
        <w:ind w:left="-142"/>
        <w:rPr>
          <w:rFonts w:ascii="Sylfaen" w:hAnsi="Sylfaen"/>
          <w:sz w:val="24"/>
          <w:szCs w:val="24"/>
          <w:lang w:val="ka-GE"/>
        </w:rPr>
      </w:pPr>
    </w:p>
    <w:p w14:paraId="1CAE4E2B" w14:textId="77777777" w:rsidR="00B142C4" w:rsidRDefault="00B142C4" w:rsidP="00465D19">
      <w:pPr>
        <w:tabs>
          <w:tab w:val="left" w:pos="0"/>
          <w:tab w:val="left" w:pos="567"/>
        </w:tabs>
        <w:spacing w:line="240" w:lineRule="auto"/>
        <w:rPr>
          <w:rFonts w:ascii="Sylfaen" w:hAnsi="Sylfaen" w:cs="Helvetica"/>
          <w:b/>
          <w:color w:val="333333"/>
          <w:sz w:val="24"/>
          <w:szCs w:val="24"/>
          <w:shd w:val="clear" w:color="auto" w:fill="FFFFFF"/>
        </w:rPr>
      </w:pPr>
    </w:p>
    <w:p w14:paraId="65F995EB" w14:textId="77777777" w:rsidR="00B142C4" w:rsidRDefault="00B142C4" w:rsidP="00465D19">
      <w:pPr>
        <w:tabs>
          <w:tab w:val="left" w:pos="0"/>
          <w:tab w:val="left" w:pos="567"/>
        </w:tabs>
        <w:spacing w:line="240" w:lineRule="auto"/>
        <w:rPr>
          <w:rFonts w:ascii="Sylfaen" w:hAnsi="Sylfaen" w:cs="Helvetica"/>
          <w:b/>
          <w:color w:val="333333"/>
          <w:sz w:val="24"/>
          <w:szCs w:val="24"/>
          <w:shd w:val="clear" w:color="auto" w:fill="FFFFFF"/>
        </w:rPr>
      </w:pPr>
    </w:p>
    <w:p w14:paraId="32F95175" w14:textId="77777777" w:rsidR="00B142C4" w:rsidRDefault="00B142C4" w:rsidP="00465D19">
      <w:pPr>
        <w:tabs>
          <w:tab w:val="left" w:pos="0"/>
          <w:tab w:val="left" w:pos="567"/>
        </w:tabs>
        <w:spacing w:line="240" w:lineRule="auto"/>
        <w:rPr>
          <w:rFonts w:ascii="Sylfaen" w:hAnsi="Sylfaen" w:cs="Helvetica"/>
          <w:b/>
          <w:color w:val="333333"/>
          <w:sz w:val="24"/>
          <w:szCs w:val="24"/>
          <w:shd w:val="clear" w:color="auto" w:fill="FFFFFF"/>
        </w:rPr>
      </w:pPr>
    </w:p>
    <w:p w14:paraId="21B6BD5D" w14:textId="77777777" w:rsidR="00B142C4" w:rsidRDefault="00B142C4" w:rsidP="00465D19">
      <w:pPr>
        <w:tabs>
          <w:tab w:val="left" w:pos="0"/>
          <w:tab w:val="left" w:pos="567"/>
        </w:tabs>
        <w:spacing w:line="240" w:lineRule="auto"/>
        <w:rPr>
          <w:rFonts w:ascii="Sylfaen" w:hAnsi="Sylfaen" w:cs="Helvetica"/>
          <w:b/>
          <w:color w:val="333333"/>
          <w:sz w:val="24"/>
          <w:szCs w:val="24"/>
          <w:shd w:val="clear" w:color="auto" w:fill="FFFFFF"/>
        </w:rPr>
      </w:pPr>
    </w:p>
    <w:p w14:paraId="7A8B53AD" w14:textId="77777777" w:rsidR="00B142C4" w:rsidRDefault="00B142C4" w:rsidP="00465D19">
      <w:pPr>
        <w:tabs>
          <w:tab w:val="left" w:pos="0"/>
          <w:tab w:val="left" w:pos="567"/>
        </w:tabs>
        <w:spacing w:line="240" w:lineRule="auto"/>
        <w:rPr>
          <w:rFonts w:ascii="Sylfaen" w:hAnsi="Sylfaen" w:cs="Helvetica"/>
          <w:b/>
          <w:color w:val="333333"/>
          <w:sz w:val="24"/>
          <w:szCs w:val="24"/>
          <w:shd w:val="clear" w:color="auto" w:fill="FFFFFF"/>
        </w:rPr>
      </w:pPr>
    </w:p>
    <w:p w14:paraId="4E160B35" w14:textId="77777777" w:rsidR="00B142C4" w:rsidRDefault="00B142C4" w:rsidP="00465D19">
      <w:pPr>
        <w:tabs>
          <w:tab w:val="left" w:pos="0"/>
          <w:tab w:val="left" w:pos="567"/>
        </w:tabs>
        <w:spacing w:line="240" w:lineRule="auto"/>
        <w:rPr>
          <w:rFonts w:ascii="Sylfaen" w:hAnsi="Sylfaen" w:cs="Helvetica"/>
          <w:b/>
          <w:color w:val="333333"/>
          <w:sz w:val="24"/>
          <w:szCs w:val="24"/>
          <w:shd w:val="clear" w:color="auto" w:fill="FFFFFF"/>
        </w:rPr>
      </w:pPr>
    </w:p>
    <w:p w14:paraId="3EB8D7BB" w14:textId="77777777" w:rsidR="00B142C4" w:rsidRDefault="00B142C4" w:rsidP="00465D19">
      <w:pPr>
        <w:tabs>
          <w:tab w:val="left" w:pos="0"/>
          <w:tab w:val="left" w:pos="567"/>
        </w:tabs>
        <w:spacing w:line="240" w:lineRule="auto"/>
        <w:rPr>
          <w:rFonts w:ascii="Sylfaen" w:hAnsi="Sylfaen" w:cs="Helvetica"/>
          <w:b/>
          <w:color w:val="333333"/>
          <w:sz w:val="24"/>
          <w:szCs w:val="24"/>
          <w:shd w:val="clear" w:color="auto" w:fill="FFFFFF"/>
        </w:rPr>
      </w:pPr>
    </w:p>
    <w:p w14:paraId="5438F4DA" w14:textId="77777777" w:rsidR="00031AB9" w:rsidRPr="003B590C" w:rsidRDefault="00031AB9" w:rsidP="00465D19">
      <w:pPr>
        <w:tabs>
          <w:tab w:val="left" w:pos="0"/>
          <w:tab w:val="left" w:pos="567"/>
        </w:tabs>
        <w:spacing w:line="240" w:lineRule="auto"/>
        <w:rPr>
          <w:rFonts w:ascii="Sylfaen" w:hAnsi="Sylfaen"/>
          <w:b/>
          <w:sz w:val="24"/>
          <w:szCs w:val="24"/>
          <w:lang w:val="ka-GE"/>
        </w:rPr>
      </w:pPr>
      <w:r w:rsidRPr="003B590C">
        <w:rPr>
          <w:rFonts w:ascii="Sylfaen" w:hAnsi="Sylfaen" w:cs="Helvetica"/>
          <w:b/>
          <w:color w:val="333333"/>
          <w:sz w:val="24"/>
          <w:szCs w:val="24"/>
          <w:shd w:val="clear" w:color="auto" w:fill="FFFFFF"/>
        </w:rPr>
        <w:t>Wednesday</w:t>
      </w:r>
      <w:r w:rsidRPr="003B590C">
        <w:rPr>
          <w:rFonts w:ascii="Sylfaen" w:hAnsi="Sylfaen"/>
          <w:b/>
          <w:sz w:val="24"/>
          <w:szCs w:val="24"/>
          <w:lang w:val="ka-GE"/>
        </w:rPr>
        <w:t>, 2</w:t>
      </w:r>
      <w:r w:rsidRPr="003B590C">
        <w:rPr>
          <w:rFonts w:ascii="Sylfaen" w:hAnsi="Sylfaen"/>
          <w:b/>
          <w:sz w:val="24"/>
          <w:szCs w:val="24"/>
          <w:lang w:val="en-US"/>
        </w:rPr>
        <w:t>7</w:t>
      </w:r>
      <w:r w:rsidRPr="003B590C">
        <w:rPr>
          <w:rFonts w:ascii="Sylfaen" w:hAnsi="Sylfaen"/>
          <w:b/>
          <w:sz w:val="24"/>
          <w:szCs w:val="24"/>
          <w:vertAlign w:val="superscript"/>
          <w:lang w:val="en-US"/>
        </w:rPr>
        <w:t xml:space="preserve">th </w:t>
      </w:r>
      <w:r w:rsidRPr="003B590C">
        <w:rPr>
          <w:rFonts w:ascii="Sylfaen" w:hAnsi="Sylfaen"/>
          <w:b/>
          <w:sz w:val="24"/>
          <w:szCs w:val="24"/>
          <w:lang w:val="en-US"/>
        </w:rPr>
        <w:t xml:space="preserve"> of July</w:t>
      </w:r>
    </w:p>
    <w:tbl>
      <w:tblPr>
        <w:tblW w:w="998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"/>
        <w:gridCol w:w="1325"/>
        <w:gridCol w:w="663"/>
        <w:gridCol w:w="6754"/>
        <w:gridCol w:w="236"/>
      </w:tblGrid>
      <w:tr w:rsidR="00031AB9" w:rsidRPr="00EF3345" w14:paraId="0FDC3E46" w14:textId="77777777" w:rsidTr="00052F9E">
        <w:trPr>
          <w:gridAfter w:val="1"/>
          <w:wAfter w:w="236" w:type="dxa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639D2" w14:textId="77777777" w:rsidR="00031AB9" w:rsidRPr="00EF3345" w:rsidRDefault="00031AB9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</w:pP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  <w:t>08:00</w:t>
            </w:r>
          </w:p>
        </w:tc>
        <w:tc>
          <w:tcPr>
            <w:tcW w:w="1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4F2F8" w14:textId="77777777" w:rsidR="00031AB9" w:rsidRPr="00EF3345" w:rsidRDefault="00031AB9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Betont"/>
                <w:rFonts w:ascii="Sylfaen" w:hAnsi="Sylfaen" w:cs="Arial"/>
                <w:b w:val="0"/>
                <w:color w:val="000000"/>
                <w:sz w:val="24"/>
                <w:szCs w:val="24"/>
                <w:shd w:val="clear" w:color="auto" w:fill="F2F2F2"/>
                <w:lang w:val="ka-GE"/>
              </w:rPr>
            </w:pPr>
            <w:r w:rsidRPr="00EF3345">
              <w:rPr>
                <w:rStyle w:val="Betont"/>
                <w:rFonts w:ascii="Sylfaen" w:hAnsi="Sylfaen" w:cs="Arial"/>
                <w:b w:val="0"/>
                <w:color w:val="000000"/>
                <w:sz w:val="24"/>
                <w:szCs w:val="24"/>
                <w:shd w:val="clear" w:color="auto" w:fill="F2F2F2"/>
                <w:lang w:val="en-US"/>
              </w:rPr>
              <w:t>Breakfast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A1172" w14:textId="77777777" w:rsidR="00031AB9" w:rsidRPr="00EF3345" w:rsidRDefault="00031AB9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</w:p>
        </w:tc>
      </w:tr>
      <w:tr w:rsidR="00031AB9" w:rsidRPr="00EF3345" w14:paraId="41F4BACB" w14:textId="77777777" w:rsidTr="00052F9E">
        <w:trPr>
          <w:gridAfter w:val="1"/>
          <w:wAfter w:w="236" w:type="dxa"/>
          <w:trHeight w:val="2016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DC0A6" w14:textId="77777777" w:rsidR="00031AB9" w:rsidRDefault="00031AB9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  <w:t>09.</w:t>
            </w: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</w:rPr>
              <w:t>00</w:t>
            </w:r>
          </w:p>
          <w:p w14:paraId="34E46324" w14:textId="77777777" w:rsidR="00052F9E" w:rsidRDefault="00052F9E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</w:p>
          <w:p w14:paraId="38BC36D1" w14:textId="77777777" w:rsidR="00052F9E" w:rsidRPr="00052F9E" w:rsidRDefault="00052F9E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Betont"/>
                <w:rFonts w:ascii="Sylfaen" w:hAnsi="Sylfaen" w:cs="Arial"/>
                <w:b w:val="0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</w:p>
          <w:p w14:paraId="278FC87E" w14:textId="77777777" w:rsidR="00031AB9" w:rsidRPr="00EF3345" w:rsidRDefault="00031AB9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  <w:r w:rsidRPr="00EF3345">
              <w:rPr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  <w:br/>
            </w:r>
          </w:p>
        </w:tc>
        <w:tc>
          <w:tcPr>
            <w:tcW w:w="1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B5813" w14:textId="77777777" w:rsidR="00031AB9" w:rsidRPr="00EF3345" w:rsidRDefault="00031AB9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83EA3A0" w14:textId="77777777" w:rsidR="00031AB9" w:rsidRPr="00EF3345" w:rsidRDefault="00164D80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  <w:r w:rsidRPr="00EF3345">
              <w:rPr>
                <w:rFonts w:ascii="Sylfaen" w:eastAsia="Times New Roman" w:hAnsi="Sylfaen"/>
                <w:color w:val="000000"/>
                <w:sz w:val="24"/>
                <w:szCs w:val="24"/>
                <w:lang w:val="en-US"/>
              </w:rPr>
              <w:t xml:space="preserve"> Exursion</w:t>
            </w:r>
          </w:p>
          <w:p w14:paraId="3617F8FB" w14:textId="77777777" w:rsidR="00031AB9" w:rsidRPr="00EF3345" w:rsidRDefault="00031AB9" w:rsidP="00FC2CA2">
            <w:pPr>
              <w:shd w:val="clear" w:color="auto" w:fill="FFFFFF"/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eastAsia="Times New Roman" w:hAnsi="Sylfaen"/>
                <w:color w:val="000000"/>
                <w:sz w:val="24"/>
                <w:szCs w:val="24"/>
                <w:lang w:val="ka-GE"/>
              </w:rPr>
            </w:pPr>
          </w:p>
          <w:p w14:paraId="50B79671" w14:textId="77777777" w:rsidR="00031AB9" w:rsidRPr="00EF3345" w:rsidRDefault="00031AB9" w:rsidP="00FC2CA2">
            <w:pPr>
              <w:pStyle w:val="berschrift1"/>
              <w:tabs>
                <w:tab w:val="left" w:pos="0"/>
                <w:tab w:val="left" w:pos="567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240" w:lineRule="auto"/>
              <w:ind w:left="-142"/>
              <w:jc w:val="center"/>
              <w:rPr>
                <w:rFonts w:ascii="Sylfaen" w:hAnsi="Sylfaen"/>
                <w:color w:val="auto"/>
                <w:sz w:val="24"/>
                <w:szCs w:val="24"/>
                <w:lang w:eastAsia="ru-RU"/>
              </w:rPr>
            </w:pPr>
            <w:r w:rsidRPr="00EF3345">
              <w:rPr>
                <w:rFonts w:ascii="Sylfaen" w:hAnsi="Sylfaen"/>
                <w:color w:val="auto"/>
                <w:sz w:val="24"/>
                <w:szCs w:val="24"/>
                <w:lang w:eastAsia="ru-RU"/>
              </w:rPr>
              <w:t>“</w:t>
            </w:r>
          </w:p>
          <w:p w14:paraId="2E133E0D" w14:textId="77777777" w:rsidR="00031AB9" w:rsidRPr="00EF3345" w:rsidRDefault="00031AB9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</w:p>
          <w:p w14:paraId="334039C3" w14:textId="77777777" w:rsidR="00031AB9" w:rsidRPr="00EF3345" w:rsidRDefault="00031AB9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</w:p>
        </w:tc>
      </w:tr>
      <w:tr w:rsidR="00031AB9" w:rsidRPr="00EF3345" w14:paraId="61192F1F" w14:textId="77777777" w:rsidTr="00052F9E">
        <w:trPr>
          <w:gridAfter w:val="1"/>
          <w:wAfter w:w="236" w:type="dxa"/>
          <w:trHeight w:val="53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EC620" w14:textId="77777777" w:rsidR="00031AB9" w:rsidRPr="00EF3345" w:rsidRDefault="00B15AB2" w:rsidP="005F7B4C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1</w:t>
            </w:r>
            <w:r>
              <w:rPr>
                <w:rFonts w:ascii="Sylfaen" w:hAnsi="Sylfaen"/>
                <w:sz w:val="24"/>
                <w:szCs w:val="24"/>
              </w:rPr>
              <w:t>7</w:t>
            </w:r>
            <w:r>
              <w:rPr>
                <w:rFonts w:ascii="Sylfaen" w:hAnsi="Sylfaen"/>
                <w:sz w:val="24"/>
                <w:szCs w:val="24"/>
                <w:lang w:val="ka-GE"/>
              </w:rPr>
              <w:t>:</w:t>
            </w:r>
            <w:r>
              <w:rPr>
                <w:rFonts w:ascii="Sylfaen" w:hAnsi="Sylfaen"/>
                <w:sz w:val="24"/>
                <w:szCs w:val="24"/>
              </w:rPr>
              <w:t>0</w:t>
            </w:r>
            <w:r w:rsidR="00031AB9" w:rsidRPr="00EF3345">
              <w:rPr>
                <w:rFonts w:ascii="Sylfaen" w:hAnsi="Sylfaen"/>
                <w:sz w:val="24"/>
                <w:szCs w:val="24"/>
                <w:lang w:val="ka-GE"/>
              </w:rPr>
              <w:t>0-17:</w:t>
            </w:r>
            <w:r>
              <w:rPr>
                <w:rFonts w:ascii="Sylfaen" w:hAnsi="Sylfaen"/>
                <w:sz w:val="24"/>
                <w:szCs w:val="24"/>
                <w:lang w:val="en-US"/>
              </w:rPr>
              <w:t>3</w:t>
            </w:r>
            <w:r w:rsidR="00031AB9" w:rsidRPr="00EF3345">
              <w:rPr>
                <w:rFonts w:ascii="Sylfaen" w:hAnsi="Sylfaen"/>
                <w:sz w:val="24"/>
                <w:szCs w:val="24"/>
                <w:lang w:val="ka-GE"/>
              </w:rPr>
              <w:t>0</w:t>
            </w:r>
          </w:p>
        </w:tc>
        <w:tc>
          <w:tcPr>
            <w:tcW w:w="87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FF3A54D" w14:textId="77777777" w:rsidR="00031AB9" w:rsidRPr="005F7B4C" w:rsidRDefault="00031AB9" w:rsidP="005F7B4C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</w:rPr>
              <w:t xml:space="preserve">Coffee </w:t>
            </w:r>
          </w:p>
        </w:tc>
      </w:tr>
      <w:tr w:rsidR="00F06CB2" w:rsidRPr="008E67BF" w14:paraId="24C62CC2" w14:textId="77777777" w:rsidTr="00052F9E">
        <w:trPr>
          <w:gridAfter w:val="1"/>
          <w:wAfter w:w="236" w:type="dxa"/>
          <w:trHeight w:val="53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1A24A" w14:textId="77777777" w:rsidR="00F06CB2" w:rsidRPr="00B15AB2" w:rsidRDefault="00B15AB2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17:</w:t>
            </w:r>
            <w:r>
              <w:rPr>
                <w:rFonts w:ascii="Sylfaen" w:hAnsi="Sylfaen"/>
                <w:sz w:val="24"/>
                <w:szCs w:val="24"/>
              </w:rPr>
              <w:t>3</w:t>
            </w:r>
            <w:r>
              <w:rPr>
                <w:rFonts w:ascii="Sylfaen" w:hAnsi="Sylfaen"/>
                <w:sz w:val="24"/>
                <w:szCs w:val="24"/>
                <w:lang w:val="ka-GE"/>
              </w:rPr>
              <w:t>0-1</w:t>
            </w:r>
            <w:r>
              <w:rPr>
                <w:rFonts w:ascii="Sylfaen" w:hAnsi="Sylfaen"/>
                <w:sz w:val="24"/>
                <w:szCs w:val="24"/>
              </w:rPr>
              <w:t>9.00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712BA52E" w14:textId="77777777" w:rsidR="00F06CB2" w:rsidRPr="00EF3345" w:rsidRDefault="00F06CB2" w:rsidP="0071019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</w:p>
        </w:tc>
        <w:tc>
          <w:tcPr>
            <w:tcW w:w="741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</w:tcPr>
          <w:p w14:paraId="326CCDAC" w14:textId="77777777" w:rsidR="00F60EF2" w:rsidRPr="00EF3345" w:rsidRDefault="00F60EF2" w:rsidP="00F60EF2">
            <w:pPr>
              <w:shd w:val="clear" w:color="auto" w:fill="FFFFFF"/>
              <w:spacing w:after="0" w:line="240" w:lineRule="auto"/>
              <w:rPr>
                <w:rFonts w:ascii="Sylfaen" w:eastAsia="Times New Roman" w:hAnsi="Sylfaen" w:cs="Segoe UI"/>
                <w:color w:val="000000"/>
                <w:sz w:val="24"/>
                <w:szCs w:val="24"/>
                <w:lang w:val="en-US"/>
              </w:rPr>
            </w:pPr>
            <w:r w:rsidRPr="00EF3345">
              <w:rPr>
                <w:rFonts w:ascii="Sylfaen" w:eastAsia="Times New Roman" w:hAnsi="Sylfaen" w:cs="Segoe UI"/>
                <w:color w:val="000000"/>
                <w:sz w:val="24"/>
                <w:szCs w:val="24"/>
                <w:lang w:val="en-US"/>
              </w:rPr>
              <w:t xml:space="preserve">Workshop on parenthood:  Miranda van de Akker </w:t>
            </w:r>
          </w:p>
          <w:p w14:paraId="131B11FC" w14:textId="77777777" w:rsidR="00F60EF2" w:rsidRPr="00EF3345" w:rsidRDefault="00F60EF2" w:rsidP="00F60EF2">
            <w:pPr>
              <w:shd w:val="clear" w:color="auto" w:fill="FFFFFF"/>
              <w:spacing w:after="0" w:line="240" w:lineRule="auto"/>
              <w:rPr>
                <w:rFonts w:ascii="Sylfaen" w:eastAsia="Times New Roman" w:hAnsi="Sylfaen" w:cs="Segoe UI"/>
                <w:color w:val="000000"/>
                <w:sz w:val="24"/>
                <w:szCs w:val="24"/>
                <w:lang w:val="en-US"/>
              </w:rPr>
            </w:pPr>
          </w:p>
          <w:p w14:paraId="108DA380" w14:textId="77777777" w:rsidR="00F06CB2" w:rsidRPr="00EF3345" w:rsidRDefault="00F06CB2" w:rsidP="00F06CB2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Fonts w:ascii="Sylfaen" w:hAnsi="Sylfaen"/>
                <w:sz w:val="24"/>
                <w:szCs w:val="24"/>
                <w:lang w:val="en-US"/>
              </w:rPr>
            </w:pPr>
          </w:p>
        </w:tc>
      </w:tr>
      <w:tr w:rsidR="00F06CB2" w:rsidRPr="00EF3345" w14:paraId="0079ABC1" w14:textId="77777777" w:rsidTr="00052F9E">
        <w:trPr>
          <w:trHeight w:val="300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FDE59" w14:textId="77777777" w:rsidR="00F06CB2" w:rsidRPr="00227E19" w:rsidRDefault="00227E19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1</w:t>
            </w:r>
            <w:r w:rsidR="00B15AB2">
              <w:rPr>
                <w:rFonts w:ascii="Sylfaen" w:hAnsi="Sylfaen"/>
                <w:sz w:val="24"/>
                <w:szCs w:val="24"/>
              </w:rPr>
              <w:t>9.00</w:t>
            </w:r>
            <w:r w:rsidR="005A34AB">
              <w:rPr>
                <w:rFonts w:ascii="Sylfaen" w:hAnsi="Sylfaen"/>
                <w:sz w:val="24"/>
                <w:szCs w:val="24"/>
              </w:rPr>
              <w:t>-20.0</w:t>
            </w:r>
            <w:r>
              <w:rPr>
                <w:rFonts w:ascii="Sylfaen" w:hAnsi="Sylfaen"/>
                <w:sz w:val="24"/>
                <w:szCs w:val="24"/>
              </w:rPr>
              <w:t>0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32F1EE4D" w14:textId="77777777" w:rsidR="00F06CB2" w:rsidRPr="005F7B4C" w:rsidRDefault="005F7B4C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  <w:r>
              <w:rPr>
                <w:rFonts w:ascii="Sylfaen" w:hAnsi="Sylfaen"/>
                <w:sz w:val="24"/>
                <w:szCs w:val="24"/>
                <w:lang w:val="en-US"/>
              </w:rPr>
              <w:t xml:space="preserve">Dinner </w:t>
            </w:r>
          </w:p>
        </w:tc>
        <w:tc>
          <w:tcPr>
            <w:tcW w:w="741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</w:tcPr>
          <w:p w14:paraId="064FBE04" w14:textId="77777777" w:rsidR="00F06CB2" w:rsidRPr="00EF3345" w:rsidRDefault="00F06CB2" w:rsidP="00F06CB2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Fonts w:ascii="Sylfaen" w:hAnsi="Sylfae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C396237" w14:textId="77777777" w:rsidR="00F06CB2" w:rsidRPr="00EF3345" w:rsidRDefault="00F06CB2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</w:rPr>
            </w:pPr>
          </w:p>
        </w:tc>
      </w:tr>
      <w:tr w:rsidR="00F06CB2" w:rsidRPr="005F7B4C" w14:paraId="32F69252" w14:textId="77777777" w:rsidTr="00052F9E">
        <w:trPr>
          <w:gridAfter w:val="1"/>
          <w:wAfter w:w="236" w:type="dxa"/>
          <w:trHeight w:val="1641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EC16F" w14:textId="77777777" w:rsidR="00F06CB2" w:rsidRPr="00465D19" w:rsidRDefault="00465D19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20.</w:t>
            </w:r>
            <w:r w:rsidR="005A34AB">
              <w:rPr>
                <w:rFonts w:ascii="Sylfaen" w:hAnsi="Sylfaen"/>
                <w:sz w:val="24"/>
                <w:szCs w:val="24"/>
              </w:rPr>
              <w:t>0</w:t>
            </w:r>
            <w:r w:rsidR="00F06CB2" w:rsidRPr="00EF3345">
              <w:rPr>
                <w:rFonts w:ascii="Sylfaen" w:hAnsi="Sylfaen"/>
                <w:sz w:val="24"/>
                <w:szCs w:val="24"/>
                <w:lang w:val="ka-GE"/>
              </w:rPr>
              <w:t>0</w:t>
            </w:r>
            <w:r>
              <w:rPr>
                <w:rFonts w:ascii="Sylfaen" w:hAnsi="Sylfaen"/>
                <w:sz w:val="24"/>
                <w:szCs w:val="24"/>
              </w:rPr>
              <w:t>-22.30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6F0FB39D" w14:textId="77777777" w:rsidR="005F7B4C" w:rsidRDefault="005F7B4C" w:rsidP="005F7B4C">
            <w:pPr>
              <w:tabs>
                <w:tab w:val="left" w:pos="0"/>
                <w:tab w:val="left" w:pos="567"/>
              </w:tabs>
              <w:spacing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  <w:r>
              <w:rPr>
                <w:rFonts w:ascii="Sylfaen" w:hAnsi="Sylfaen"/>
                <w:sz w:val="24"/>
                <w:szCs w:val="24"/>
                <w:lang w:val="en-US"/>
              </w:rPr>
              <w:t xml:space="preserve">Film presentation and discussion. </w:t>
            </w:r>
          </w:p>
          <w:p w14:paraId="486A6FBE" w14:textId="77777777" w:rsidR="005F7B4C" w:rsidRPr="00EF3345" w:rsidRDefault="005F7B4C" w:rsidP="005F7B4C">
            <w:pPr>
              <w:tabs>
                <w:tab w:val="left" w:pos="0"/>
                <w:tab w:val="left" w:pos="567"/>
              </w:tabs>
              <w:spacing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</w:p>
          <w:p w14:paraId="364DA078" w14:textId="77777777" w:rsidR="00F06CB2" w:rsidRPr="00EF3345" w:rsidRDefault="00F06CB2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</w:p>
        </w:tc>
        <w:tc>
          <w:tcPr>
            <w:tcW w:w="741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</w:tcPr>
          <w:p w14:paraId="5B11EA44" w14:textId="77777777" w:rsidR="00F60EF2" w:rsidRPr="00EF3345" w:rsidRDefault="00164D80" w:rsidP="00F60EF2">
            <w:pPr>
              <w:shd w:val="clear" w:color="auto" w:fill="FFFFFF"/>
              <w:spacing w:after="0" w:line="240" w:lineRule="auto"/>
              <w:rPr>
                <w:rFonts w:ascii="Sylfaen" w:eastAsia="Times New Roman" w:hAnsi="Sylfaen" w:cs="Segoe UI"/>
                <w:color w:val="000000"/>
                <w:sz w:val="24"/>
                <w:szCs w:val="24"/>
                <w:lang w:val="en-US"/>
              </w:rPr>
            </w:pPr>
            <w:r w:rsidRPr="00EF3345">
              <w:rPr>
                <w:rFonts w:ascii="Sylfaen" w:hAnsi="Sylfaen"/>
                <w:sz w:val="24"/>
                <w:szCs w:val="24"/>
                <w:lang w:val="en-US"/>
              </w:rPr>
              <w:t>Vedreba</w:t>
            </w:r>
            <w:ins w:id="41" w:author="Office 2004 Test Drive-Benutzer" w:date="2016-07-10T18:31:00Z">
              <w:r w:rsidR="00737C3E">
                <w:rPr>
                  <w:rFonts w:ascii="Sylfaen" w:hAnsi="Sylfaen"/>
                  <w:sz w:val="24"/>
                  <w:szCs w:val="24"/>
                  <w:lang w:val="en-US"/>
                </w:rPr>
                <w:t xml:space="preserve"> </w:t>
              </w:r>
            </w:ins>
            <w:r w:rsidRPr="00EF3345">
              <w:rPr>
                <w:rFonts w:ascii="Sylfaen" w:hAnsi="Sylfaen"/>
                <w:sz w:val="24"/>
                <w:szCs w:val="24"/>
                <w:lang w:val="en-US"/>
              </w:rPr>
              <w:t>( director</w:t>
            </w:r>
            <w:ins w:id="42" w:author="Office 2004 Test Drive-Benutzer" w:date="2016-07-10T18:31:00Z">
              <w:r w:rsidR="00737C3E">
                <w:rPr>
                  <w:rFonts w:ascii="Sylfaen" w:hAnsi="Sylfaen"/>
                  <w:sz w:val="24"/>
                  <w:szCs w:val="24"/>
                  <w:lang w:val="en-US"/>
                </w:rPr>
                <w:t xml:space="preserve">: </w:t>
              </w:r>
            </w:ins>
            <w:del w:id="43" w:author="Office 2004 Test Drive-Benutzer" w:date="2016-07-10T18:31:00Z">
              <w:r w:rsidR="00052F9E" w:rsidDel="00737C3E">
                <w:rPr>
                  <w:rFonts w:ascii="Sylfaen" w:hAnsi="Sylfaen"/>
                  <w:sz w:val="24"/>
                  <w:szCs w:val="24"/>
                  <w:lang w:val="en-US"/>
                </w:rPr>
                <w:delText xml:space="preserve"> -</w:delText>
              </w:r>
            </w:del>
            <w:r w:rsidRPr="00EF3345">
              <w:rPr>
                <w:rFonts w:ascii="Sylfaen" w:hAnsi="Sylfaen"/>
                <w:sz w:val="24"/>
                <w:szCs w:val="24"/>
                <w:lang w:val="en-US"/>
              </w:rPr>
              <w:t xml:space="preserve">TengizAbuladze)  </w:t>
            </w:r>
          </w:p>
          <w:p w14:paraId="59552844" w14:textId="77777777" w:rsidR="00F06CB2" w:rsidRPr="00EF3345" w:rsidRDefault="005F7B4C" w:rsidP="005F7B4C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  <w:r>
              <w:rPr>
                <w:rFonts w:ascii="Sylfaen" w:hAnsi="Sylfaen"/>
                <w:sz w:val="24"/>
                <w:szCs w:val="24"/>
                <w:lang w:val="en-US"/>
              </w:rPr>
              <w:t xml:space="preserve">Discussant - </w:t>
            </w:r>
            <w:r w:rsidR="00164D80" w:rsidRPr="00EF3345">
              <w:rPr>
                <w:rFonts w:ascii="Sylfaen" w:hAnsi="Sylfaen"/>
                <w:sz w:val="24"/>
                <w:szCs w:val="24"/>
                <w:lang w:val="en-US"/>
              </w:rPr>
              <w:t>K</w:t>
            </w:r>
            <w:ins w:id="44" w:author="Office 2004 Test Drive-Benutzer" w:date="2016-07-10T18:31:00Z">
              <w:r w:rsidR="00737C3E">
                <w:rPr>
                  <w:rFonts w:ascii="Sylfaen" w:hAnsi="Sylfaen"/>
                  <w:sz w:val="24"/>
                  <w:szCs w:val="24"/>
                  <w:lang w:val="en-US"/>
                </w:rPr>
                <w:t>h</w:t>
              </w:r>
            </w:ins>
            <w:del w:id="45" w:author="Office 2004 Test Drive-Benutzer" w:date="2016-07-10T18:31:00Z">
              <w:r w:rsidR="00164D80" w:rsidRPr="00EF3345" w:rsidDel="00737C3E">
                <w:rPr>
                  <w:rFonts w:ascii="Sylfaen" w:hAnsi="Sylfaen"/>
                  <w:sz w:val="24"/>
                  <w:szCs w:val="24"/>
                  <w:lang w:val="en-US"/>
                </w:rPr>
                <w:delText>H</w:delText>
              </w:r>
            </w:del>
            <w:r w:rsidR="00164D80" w:rsidRPr="00EF3345">
              <w:rPr>
                <w:rFonts w:ascii="Sylfaen" w:hAnsi="Sylfaen"/>
                <w:sz w:val="24"/>
                <w:szCs w:val="24"/>
                <w:lang w:val="en-US"/>
              </w:rPr>
              <w:t xml:space="preserve">atuna </w:t>
            </w:r>
            <w:r w:rsidRPr="00EF3345">
              <w:rPr>
                <w:rFonts w:ascii="Sylfaen" w:hAnsi="Sylfaen"/>
                <w:sz w:val="24"/>
                <w:szCs w:val="24"/>
                <w:lang w:val="en-US"/>
              </w:rPr>
              <w:t>Ivanishvili</w:t>
            </w:r>
          </w:p>
        </w:tc>
      </w:tr>
    </w:tbl>
    <w:p w14:paraId="3858108F" w14:textId="77777777" w:rsidR="00031AB9" w:rsidRPr="00EF3345" w:rsidRDefault="00031AB9" w:rsidP="00031AB9">
      <w:pPr>
        <w:tabs>
          <w:tab w:val="left" w:pos="0"/>
          <w:tab w:val="left" w:pos="567"/>
        </w:tabs>
        <w:spacing w:line="240" w:lineRule="auto"/>
        <w:ind w:left="-142"/>
        <w:rPr>
          <w:rFonts w:ascii="Sylfaen" w:hAnsi="Sylfaen"/>
          <w:sz w:val="24"/>
          <w:szCs w:val="24"/>
          <w:lang w:val="en-US"/>
        </w:rPr>
      </w:pPr>
    </w:p>
    <w:p w14:paraId="257FFD57" w14:textId="77777777" w:rsidR="00B142C4" w:rsidRDefault="00B142C4" w:rsidP="006E5CF3">
      <w:pPr>
        <w:tabs>
          <w:tab w:val="left" w:pos="0"/>
          <w:tab w:val="left" w:pos="567"/>
        </w:tabs>
        <w:spacing w:line="240" w:lineRule="auto"/>
        <w:rPr>
          <w:rFonts w:ascii="Sylfaen" w:hAnsi="Sylfaen"/>
          <w:b/>
          <w:sz w:val="24"/>
          <w:szCs w:val="24"/>
          <w:lang w:val="en-US"/>
        </w:rPr>
      </w:pPr>
    </w:p>
    <w:p w14:paraId="3A26BFB5" w14:textId="77777777" w:rsidR="00B142C4" w:rsidRDefault="00B142C4" w:rsidP="006E5CF3">
      <w:pPr>
        <w:tabs>
          <w:tab w:val="left" w:pos="0"/>
          <w:tab w:val="left" w:pos="567"/>
        </w:tabs>
        <w:spacing w:line="240" w:lineRule="auto"/>
        <w:rPr>
          <w:rFonts w:ascii="Sylfaen" w:hAnsi="Sylfaen"/>
          <w:b/>
          <w:sz w:val="24"/>
          <w:szCs w:val="24"/>
          <w:lang w:val="en-US"/>
        </w:rPr>
      </w:pPr>
    </w:p>
    <w:p w14:paraId="7B955911" w14:textId="77777777" w:rsidR="00B142C4" w:rsidRDefault="00B142C4" w:rsidP="006E5CF3">
      <w:pPr>
        <w:tabs>
          <w:tab w:val="left" w:pos="0"/>
          <w:tab w:val="left" w:pos="567"/>
        </w:tabs>
        <w:spacing w:line="240" w:lineRule="auto"/>
        <w:rPr>
          <w:rFonts w:ascii="Sylfaen" w:hAnsi="Sylfaen"/>
          <w:b/>
          <w:sz w:val="24"/>
          <w:szCs w:val="24"/>
          <w:lang w:val="en-US"/>
        </w:rPr>
      </w:pPr>
    </w:p>
    <w:p w14:paraId="2B86EAF8" w14:textId="77777777" w:rsidR="00B142C4" w:rsidRDefault="00B142C4" w:rsidP="006E5CF3">
      <w:pPr>
        <w:tabs>
          <w:tab w:val="left" w:pos="0"/>
          <w:tab w:val="left" w:pos="567"/>
        </w:tabs>
        <w:spacing w:line="240" w:lineRule="auto"/>
        <w:rPr>
          <w:rFonts w:ascii="Sylfaen" w:hAnsi="Sylfaen"/>
          <w:b/>
          <w:sz w:val="24"/>
          <w:szCs w:val="24"/>
          <w:lang w:val="en-US"/>
        </w:rPr>
      </w:pPr>
    </w:p>
    <w:p w14:paraId="71F1076E" w14:textId="77777777" w:rsidR="00B142C4" w:rsidRDefault="00B142C4" w:rsidP="006E5CF3">
      <w:pPr>
        <w:tabs>
          <w:tab w:val="left" w:pos="0"/>
          <w:tab w:val="left" w:pos="567"/>
        </w:tabs>
        <w:spacing w:line="240" w:lineRule="auto"/>
        <w:rPr>
          <w:rFonts w:ascii="Sylfaen" w:hAnsi="Sylfaen"/>
          <w:b/>
          <w:sz w:val="24"/>
          <w:szCs w:val="24"/>
          <w:lang w:val="en-US"/>
        </w:rPr>
      </w:pPr>
    </w:p>
    <w:p w14:paraId="46B6F0E9" w14:textId="77777777" w:rsidR="00B142C4" w:rsidRDefault="00B142C4" w:rsidP="006E5CF3">
      <w:pPr>
        <w:tabs>
          <w:tab w:val="left" w:pos="0"/>
          <w:tab w:val="left" w:pos="567"/>
        </w:tabs>
        <w:spacing w:line="240" w:lineRule="auto"/>
        <w:rPr>
          <w:rFonts w:ascii="Sylfaen" w:hAnsi="Sylfaen"/>
          <w:b/>
          <w:sz w:val="24"/>
          <w:szCs w:val="24"/>
          <w:lang w:val="en-US"/>
        </w:rPr>
      </w:pPr>
    </w:p>
    <w:p w14:paraId="7344EE7D" w14:textId="77777777" w:rsidR="00B142C4" w:rsidRDefault="00B142C4" w:rsidP="006E5CF3">
      <w:pPr>
        <w:tabs>
          <w:tab w:val="left" w:pos="0"/>
          <w:tab w:val="left" w:pos="567"/>
        </w:tabs>
        <w:spacing w:line="240" w:lineRule="auto"/>
        <w:rPr>
          <w:rFonts w:ascii="Sylfaen" w:hAnsi="Sylfaen"/>
          <w:b/>
          <w:sz w:val="24"/>
          <w:szCs w:val="24"/>
          <w:lang w:val="en-US"/>
        </w:rPr>
      </w:pPr>
    </w:p>
    <w:p w14:paraId="367E1511" w14:textId="77777777" w:rsidR="00B142C4" w:rsidRDefault="00B142C4" w:rsidP="006E5CF3">
      <w:pPr>
        <w:tabs>
          <w:tab w:val="left" w:pos="0"/>
          <w:tab w:val="left" w:pos="567"/>
        </w:tabs>
        <w:spacing w:line="240" w:lineRule="auto"/>
        <w:rPr>
          <w:rFonts w:ascii="Sylfaen" w:hAnsi="Sylfaen"/>
          <w:b/>
          <w:sz w:val="24"/>
          <w:szCs w:val="24"/>
          <w:lang w:val="en-US"/>
        </w:rPr>
      </w:pPr>
    </w:p>
    <w:p w14:paraId="1DFAF722" w14:textId="77777777" w:rsidR="00B142C4" w:rsidRDefault="00B142C4" w:rsidP="006E5CF3">
      <w:pPr>
        <w:tabs>
          <w:tab w:val="left" w:pos="0"/>
          <w:tab w:val="left" w:pos="567"/>
        </w:tabs>
        <w:spacing w:line="240" w:lineRule="auto"/>
        <w:rPr>
          <w:rFonts w:ascii="Sylfaen" w:hAnsi="Sylfaen"/>
          <w:b/>
          <w:sz w:val="24"/>
          <w:szCs w:val="24"/>
          <w:lang w:val="en-US"/>
        </w:rPr>
      </w:pPr>
    </w:p>
    <w:p w14:paraId="3FE7918B" w14:textId="77777777" w:rsidR="00B142C4" w:rsidRDefault="00B142C4" w:rsidP="006E5CF3">
      <w:pPr>
        <w:tabs>
          <w:tab w:val="left" w:pos="0"/>
          <w:tab w:val="left" w:pos="567"/>
        </w:tabs>
        <w:spacing w:line="240" w:lineRule="auto"/>
        <w:rPr>
          <w:rFonts w:ascii="Sylfaen" w:hAnsi="Sylfaen"/>
          <w:b/>
          <w:sz w:val="24"/>
          <w:szCs w:val="24"/>
          <w:lang w:val="en-US"/>
        </w:rPr>
      </w:pPr>
    </w:p>
    <w:p w14:paraId="31C75232" w14:textId="77777777" w:rsidR="00B142C4" w:rsidRDefault="00B142C4" w:rsidP="006E5CF3">
      <w:pPr>
        <w:tabs>
          <w:tab w:val="left" w:pos="0"/>
          <w:tab w:val="left" w:pos="567"/>
        </w:tabs>
        <w:spacing w:line="240" w:lineRule="auto"/>
        <w:rPr>
          <w:rFonts w:ascii="Sylfaen" w:hAnsi="Sylfaen"/>
          <w:b/>
          <w:sz w:val="24"/>
          <w:szCs w:val="24"/>
          <w:lang w:val="en-US"/>
        </w:rPr>
      </w:pPr>
    </w:p>
    <w:p w14:paraId="46A913B1" w14:textId="77777777" w:rsidR="00031AB9" w:rsidRPr="00227E19" w:rsidRDefault="00031AB9" w:rsidP="006E5CF3">
      <w:pPr>
        <w:tabs>
          <w:tab w:val="left" w:pos="0"/>
          <w:tab w:val="left" w:pos="567"/>
        </w:tabs>
        <w:spacing w:line="240" w:lineRule="auto"/>
        <w:rPr>
          <w:rFonts w:ascii="Sylfaen" w:hAnsi="Sylfaen"/>
          <w:b/>
          <w:sz w:val="24"/>
          <w:szCs w:val="24"/>
          <w:lang w:val="ka-GE"/>
        </w:rPr>
      </w:pPr>
      <w:r w:rsidRPr="00227E19">
        <w:rPr>
          <w:rFonts w:ascii="Sylfaen" w:hAnsi="Sylfaen"/>
          <w:b/>
          <w:sz w:val="24"/>
          <w:szCs w:val="24"/>
          <w:lang w:val="en-US"/>
        </w:rPr>
        <w:t>Thursday</w:t>
      </w:r>
      <w:r w:rsidRPr="00227E19">
        <w:rPr>
          <w:rFonts w:ascii="Sylfaen" w:hAnsi="Sylfaen"/>
          <w:b/>
          <w:sz w:val="24"/>
          <w:szCs w:val="24"/>
          <w:lang w:val="ka-GE"/>
        </w:rPr>
        <w:t>, 2</w:t>
      </w:r>
      <w:r w:rsidRPr="00227E19">
        <w:rPr>
          <w:rFonts w:ascii="Sylfaen" w:hAnsi="Sylfaen"/>
          <w:b/>
          <w:sz w:val="24"/>
          <w:szCs w:val="24"/>
          <w:lang w:val="en-US"/>
        </w:rPr>
        <w:t>8</w:t>
      </w:r>
      <w:r w:rsidRPr="00227E19">
        <w:rPr>
          <w:rFonts w:ascii="Sylfaen" w:hAnsi="Sylfaen"/>
          <w:b/>
          <w:sz w:val="24"/>
          <w:szCs w:val="24"/>
          <w:vertAlign w:val="superscript"/>
          <w:lang w:val="en-US"/>
        </w:rPr>
        <w:t xml:space="preserve">th </w:t>
      </w:r>
      <w:r w:rsidRPr="00227E19">
        <w:rPr>
          <w:rFonts w:ascii="Sylfaen" w:hAnsi="Sylfaen"/>
          <w:b/>
          <w:sz w:val="24"/>
          <w:szCs w:val="24"/>
          <w:lang w:val="en-US"/>
        </w:rPr>
        <w:t xml:space="preserve"> of July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9"/>
        <w:gridCol w:w="6"/>
        <w:gridCol w:w="1553"/>
        <w:gridCol w:w="21"/>
        <w:gridCol w:w="994"/>
        <w:gridCol w:w="1378"/>
        <w:gridCol w:w="121"/>
        <w:gridCol w:w="2054"/>
        <w:gridCol w:w="45"/>
        <w:gridCol w:w="12"/>
        <w:gridCol w:w="1319"/>
        <w:gridCol w:w="51"/>
        <w:gridCol w:w="1284"/>
      </w:tblGrid>
      <w:tr w:rsidR="00031AB9" w:rsidRPr="005F7B4C" w14:paraId="43B6C909" w14:textId="77777777" w:rsidTr="009F10FE">
        <w:tc>
          <w:tcPr>
            <w:tcW w:w="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54ABC" w14:textId="77777777" w:rsidR="00031AB9" w:rsidRPr="00EF3345" w:rsidRDefault="00031AB9" w:rsidP="00164D80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</w:pP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  <w:t>08:00</w:t>
            </w: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0FB8B" w14:textId="77777777" w:rsidR="00031AB9" w:rsidRPr="00EF3345" w:rsidRDefault="00031AB9" w:rsidP="00164D80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Betont"/>
                <w:rFonts w:ascii="Sylfaen" w:hAnsi="Sylfaen" w:cs="Arial"/>
                <w:b w:val="0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  <w:r w:rsidRPr="00EF3345">
              <w:rPr>
                <w:rStyle w:val="Betont"/>
                <w:rFonts w:ascii="Sylfaen" w:hAnsi="Sylfaen" w:cs="Arial"/>
                <w:b w:val="0"/>
                <w:color w:val="000000"/>
                <w:sz w:val="24"/>
                <w:szCs w:val="24"/>
                <w:shd w:val="clear" w:color="auto" w:fill="F2F2F2"/>
                <w:lang w:val="en-US"/>
              </w:rPr>
              <w:t xml:space="preserve">Breakfast </w:t>
            </w:r>
          </w:p>
        </w:tc>
        <w:tc>
          <w:tcPr>
            <w:tcW w:w="71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ED6E3" w14:textId="77777777" w:rsidR="00031AB9" w:rsidRPr="00EF3345" w:rsidRDefault="00031AB9" w:rsidP="00164D80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</w:p>
        </w:tc>
      </w:tr>
      <w:tr w:rsidR="00031AB9" w:rsidRPr="008E67BF" w14:paraId="665631CA" w14:textId="77777777" w:rsidTr="009F10FE">
        <w:trPr>
          <w:trHeight w:val="1307"/>
        </w:trPr>
        <w:tc>
          <w:tcPr>
            <w:tcW w:w="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B40CD" w14:textId="77777777" w:rsidR="00031AB9" w:rsidRPr="00B67A02" w:rsidRDefault="00031AB9" w:rsidP="00B67A02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Fonts w:ascii="Sylfaen" w:hAnsi="Sylfaen"/>
                <w:bCs/>
                <w:sz w:val="24"/>
                <w:szCs w:val="24"/>
                <w:lang w:val="en-US"/>
              </w:rPr>
            </w:pPr>
            <w:r w:rsidRPr="00EF3345">
              <w:rPr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  <w:br/>
            </w:r>
            <w:r w:rsidR="00B67A02">
              <w:rPr>
                <w:rFonts w:ascii="Sylfaen" w:hAnsi="Sylfaen"/>
                <w:bCs/>
                <w:sz w:val="24"/>
                <w:szCs w:val="24"/>
                <w:lang w:val="en-US"/>
              </w:rPr>
              <w:t>09.00-11.00</w:t>
            </w: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1CCD8" w14:textId="77777777" w:rsidR="00031AB9" w:rsidRPr="00EF3345" w:rsidRDefault="00031AB9" w:rsidP="00164D80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Betont"/>
                <w:rFonts w:ascii="Sylfaen" w:hAnsi="Sylfaen" w:cs="Arial"/>
                <w:b w:val="0"/>
                <w:color w:val="000000"/>
                <w:sz w:val="24"/>
                <w:szCs w:val="24"/>
                <w:shd w:val="clear" w:color="auto" w:fill="F2F2F2"/>
                <w:lang w:val="ka-GE"/>
              </w:rPr>
            </w:pPr>
          </w:p>
          <w:p w14:paraId="001C422E" w14:textId="77777777" w:rsidR="00031AB9" w:rsidRPr="00EF3345" w:rsidRDefault="00031AB9" w:rsidP="00164D80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  <w:r w:rsidRPr="00EF3345">
              <w:rPr>
                <w:rStyle w:val="Betont"/>
                <w:rFonts w:ascii="Sylfaen" w:hAnsi="Sylfaen" w:cs="Arial"/>
                <w:b w:val="0"/>
                <w:color w:val="000000"/>
                <w:sz w:val="24"/>
                <w:szCs w:val="24"/>
                <w:shd w:val="clear" w:color="auto" w:fill="F2F2F2"/>
                <w:lang w:val="en-US"/>
              </w:rPr>
              <w:t>Lecture</w:t>
            </w:r>
          </w:p>
        </w:tc>
        <w:tc>
          <w:tcPr>
            <w:tcW w:w="71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38BAB" w14:textId="77777777" w:rsidR="003B590C" w:rsidRPr="00CB364F" w:rsidRDefault="004255A7" w:rsidP="003B59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  <w:rPrChange w:id="46" w:author="Office 2004 Test Drive-Benutzer" w:date="2016-07-10T18:25:00Z">
                  <w:rPr>
                    <w:rFonts w:ascii="Garamond" w:eastAsia="Times New Roman" w:hAnsi="Garamond" w:cs="Arial"/>
                    <w:color w:val="000000"/>
                    <w:sz w:val="24"/>
                    <w:szCs w:val="24"/>
                    <w:lang w:val="en-US"/>
                  </w:rPr>
                </w:rPrChange>
              </w:rPr>
            </w:pPr>
            <w:r w:rsidRPr="00CB36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  <w:rPrChange w:id="47" w:author="Office 2004 Test Drive-Benutzer" w:date="2016-07-10T18:25:00Z">
                  <w:rPr>
                    <w:rFonts w:ascii="Garamond" w:eastAsia="Times New Roman" w:hAnsi="Garamond" w:cs="Arial"/>
                    <w:color w:val="000000"/>
                    <w:sz w:val="24"/>
                    <w:szCs w:val="24"/>
                    <w:lang w:val="en-US"/>
                  </w:rPr>
                </w:rPrChange>
              </w:rPr>
              <w:t>L</w:t>
            </w:r>
            <w:r w:rsidR="003B590C" w:rsidRPr="00CB36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  <w:rPrChange w:id="48" w:author="Office 2004 Test Drive-Benutzer" w:date="2016-07-10T18:25:00Z">
                  <w:rPr>
                    <w:rFonts w:ascii="Garamond" w:eastAsia="Times New Roman" w:hAnsi="Garamond" w:cs="Arial"/>
                    <w:color w:val="000000"/>
                    <w:sz w:val="24"/>
                    <w:szCs w:val="24"/>
                    <w:lang w:val="en-US"/>
                  </w:rPr>
                </w:rPrChange>
              </w:rPr>
              <w:t>ecture</w:t>
            </w:r>
            <w:r w:rsidR="00B142C4" w:rsidRPr="00CB36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  <w:rPrChange w:id="49" w:author="Office 2004 Test Drive-Benutzer" w:date="2016-07-10T18:25:00Z">
                  <w:rPr>
                    <w:rFonts w:ascii="Garamond" w:eastAsia="Times New Roman" w:hAnsi="Garamond" w:cs="Arial"/>
                    <w:color w:val="000000"/>
                    <w:sz w:val="24"/>
                    <w:szCs w:val="24"/>
                    <w:lang w:val="en-US"/>
                  </w:rPr>
                </w:rPrChange>
              </w:rPr>
              <w:t xml:space="preserve"> </w:t>
            </w:r>
            <w:r w:rsidR="003B590C" w:rsidRPr="00CB36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  <w:rPrChange w:id="50" w:author="Office 2004 Test Drive-Benutzer" w:date="2016-07-10T18:25:00Z">
                  <w:rPr>
                    <w:rFonts w:ascii="Garamond" w:eastAsia="Times New Roman" w:hAnsi="Garamond" w:cs="Arial"/>
                    <w:color w:val="000000"/>
                    <w:sz w:val="24"/>
                    <w:szCs w:val="24"/>
                    <w:lang w:val="en-US"/>
                  </w:rPr>
                </w:rPrChange>
              </w:rPr>
              <w:t xml:space="preserve">by Andreas Bilger </w:t>
            </w:r>
          </w:p>
          <w:p w14:paraId="09B1F85E" w14:textId="77777777" w:rsidR="003B590C" w:rsidRPr="003B590C" w:rsidRDefault="003B590C" w:rsidP="003B590C">
            <w:pPr>
              <w:spacing w:after="0" w:line="240" w:lineRule="auto"/>
              <w:rPr>
                <w:rFonts w:ascii="Garamond" w:eastAsia="Times New Roman" w:hAnsi="Garamond" w:cs="Arial"/>
                <w:color w:val="000000"/>
                <w:sz w:val="24"/>
                <w:szCs w:val="24"/>
                <w:lang w:val="en-US"/>
              </w:rPr>
            </w:pPr>
            <w:r w:rsidRPr="003B590C">
              <w:rPr>
                <w:rFonts w:ascii="Garamond" w:eastAsia="Times New Roman" w:hAnsi="Garamond" w:cs="Arial"/>
                <w:color w:val="000000"/>
                <w:sz w:val="24"/>
                <w:szCs w:val="24"/>
                <w:lang w:val="en-US"/>
              </w:rPr>
              <w:t>(acting out -intersubjectivity)</w:t>
            </w:r>
            <w:ins w:id="51" w:author="Office 2004 Test Drive-Benutzer" w:date="2016-07-10T18:31:00Z">
              <w:r w:rsidR="00737C3E">
                <w:rPr>
                  <w:rFonts w:ascii="Garamond" w:eastAsia="Times New Roman" w:hAnsi="Garamond" w:cs="Arial"/>
                  <w:color w:val="000000"/>
                  <w:sz w:val="24"/>
                  <w:szCs w:val="24"/>
                  <w:lang w:val="en-US"/>
                </w:rPr>
                <w:t xml:space="preserve"> </w:t>
              </w:r>
            </w:ins>
            <w:r w:rsidRPr="003B590C">
              <w:rPr>
                <w:rFonts w:ascii="Garamond" w:eastAsia="Times New Roman" w:hAnsi="Garamond" w:cs="Arial"/>
                <w:color w:val="FF0000"/>
                <w:sz w:val="24"/>
                <w:szCs w:val="24"/>
                <w:lang w:val="en-US"/>
              </w:rPr>
              <w:t>or</w:t>
            </w:r>
          </w:p>
          <w:p w14:paraId="0B91D677" w14:textId="77777777" w:rsidR="003B590C" w:rsidRPr="00091239" w:rsidRDefault="003B590C" w:rsidP="003B590C">
            <w:pPr>
              <w:widowControl w:val="0"/>
              <w:suppressAutoHyphens/>
              <w:autoSpaceDN w:val="0"/>
              <w:spacing w:after="240" w:line="264" w:lineRule="auto"/>
              <w:textAlignment w:val="baseline"/>
              <w:rPr>
                <w:rFonts w:ascii="Calibri" w:eastAsia="SimSun" w:hAnsi="Calibri" w:cs="Calibri"/>
                <w:kern w:val="3"/>
                <w:lang w:val="en-US" w:eastAsia="de-DE"/>
              </w:rPr>
            </w:pPr>
            <w:r w:rsidRPr="00091239">
              <w:rPr>
                <w:rFonts w:ascii="Calibri" w:eastAsia="SimSun" w:hAnsi="Calibri" w:cs="Calibri"/>
                <w:b/>
                <w:bCs/>
                <w:i/>
                <w:iCs/>
                <w:kern w:val="3"/>
                <w:lang w:val="en-US" w:eastAsia="de-DE"/>
              </w:rPr>
              <w:t>"Pain, loss, grief, violence, shame, hope - possibilities and limitations of single therapeutic talks with refugee women in German refugee camps"</w:t>
            </w:r>
          </w:p>
          <w:p w14:paraId="74DD3C10" w14:textId="77777777" w:rsidR="00031AB9" w:rsidRPr="00EF3345" w:rsidRDefault="00031AB9" w:rsidP="00164D80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</w:p>
        </w:tc>
      </w:tr>
      <w:tr w:rsidR="00031AB9" w:rsidRPr="00EF3345" w14:paraId="697039EE" w14:textId="77777777" w:rsidTr="009F10FE">
        <w:trPr>
          <w:trHeight w:val="389"/>
        </w:trPr>
        <w:tc>
          <w:tcPr>
            <w:tcW w:w="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0F584" w14:textId="77777777" w:rsidR="00031AB9" w:rsidRPr="00EF3345" w:rsidRDefault="00031AB9" w:rsidP="00164D80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</w:pPr>
            <w:r w:rsidRPr="00EF3345">
              <w:rPr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  <w:t>11.00-</w:t>
            </w:r>
          </w:p>
          <w:p w14:paraId="6C978857" w14:textId="77777777" w:rsidR="00031AB9" w:rsidRPr="00EF3345" w:rsidRDefault="00031AB9" w:rsidP="00164D80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/>
                <w:sz w:val="24"/>
                <w:szCs w:val="24"/>
              </w:rPr>
            </w:pP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  <w:t>11.30</w:t>
            </w:r>
          </w:p>
        </w:tc>
        <w:tc>
          <w:tcPr>
            <w:tcW w:w="87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66513" w14:textId="77777777" w:rsidR="00031AB9" w:rsidRPr="00EF3345" w:rsidRDefault="00031AB9" w:rsidP="00164D80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>Coffee break</w:t>
            </w:r>
          </w:p>
        </w:tc>
      </w:tr>
      <w:tr w:rsidR="00FC2CA2" w:rsidRPr="00EF3345" w14:paraId="21CA272C" w14:textId="77777777" w:rsidTr="009F10FE">
        <w:trPr>
          <w:trHeight w:val="342"/>
        </w:trPr>
        <w:tc>
          <w:tcPr>
            <w:tcW w:w="94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B49DD" w14:textId="77777777" w:rsidR="00FC2CA2" w:rsidRPr="00EF3345" w:rsidRDefault="006E5CF3" w:rsidP="00164D80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  <w:t>1</w:t>
            </w:r>
            <w:r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</w:rPr>
              <w:t>1</w:t>
            </w:r>
            <w:r w:rsidR="00FC2CA2"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  <w:t>.30-12.30</w:t>
            </w:r>
          </w:p>
        </w:tc>
        <w:tc>
          <w:tcPr>
            <w:tcW w:w="166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5410" w14:textId="77777777" w:rsidR="00FC2CA2" w:rsidRPr="00EF3345" w:rsidRDefault="00FC2CA2" w:rsidP="00164D80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</w:pP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 xml:space="preserve">Discussion about the lecture </w:t>
            </w:r>
          </w:p>
          <w:p w14:paraId="208ECD2B" w14:textId="77777777" w:rsidR="00FC2CA2" w:rsidRPr="00EF3345" w:rsidRDefault="00FC2CA2" w:rsidP="00164D80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1BEEB" w14:textId="77777777" w:rsidR="00FC2CA2" w:rsidRPr="00EF3345" w:rsidRDefault="00FC2CA2" w:rsidP="00164D80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</w:rPr>
            </w:pP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  <w:t>1</w:t>
            </w: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vertAlign w:val="superscript"/>
                <w:lang w:val="en-US"/>
              </w:rPr>
              <w:t>st</w:t>
            </w: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 xml:space="preserve"> Group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5FE1C" w14:textId="77777777" w:rsidR="00FC2CA2" w:rsidRPr="00EF3345" w:rsidRDefault="00FC2CA2" w:rsidP="00164D80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</w:rPr>
            </w:pP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  <w:t>2</w:t>
            </w: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vertAlign w:val="superscript"/>
                <w:lang w:val="en-US"/>
              </w:rPr>
              <w:t>nd</w:t>
            </w: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 xml:space="preserve"> Group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B524F9D" w14:textId="77777777" w:rsidR="00FC2CA2" w:rsidRPr="00EF3345" w:rsidRDefault="00FC2CA2" w:rsidP="00164D80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</w:rPr>
            </w:pP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  <w:t>3</w:t>
            </w: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vertAlign w:val="superscript"/>
                <w:lang w:val="en-US"/>
              </w:rPr>
              <w:t>rd</w:t>
            </w: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 xml:space="preserve"> Group</w:t>
            </w:r>
          </w:p>
        </w:tc>
        <w:tc>
          <w:tcPr>
            <w:tcW w:w="1049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FC512E6" w14:textId="77777777" w:rsidR="00FC2CA2" w:rsidRPr="00EF3345" w:rsidRDefault="009F10FE" w:rsidP="00FC2CA2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</w:rPr>
            </w:pP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>Group</w:t>
            </w:r>
            <w:r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 xml:space="preserve"> 4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2EBBB" w14:textId="77777777" w:rsidR="00FC2CA2" w:rsidRPr="00EF3345" w:rsidRDefault="00FC2CA2" w:rsidP="009F10FE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</w:rPr>
            </w:pPr>
          </w:p>
        </w:tc>
      </w:tr>
      <w:tr w:rsidR="00FC2CA2" w:rsidRPr="00EF3345" w14:paraId="10D62084" w14:textId="77777777" w:rsidTr="009F10FE">
        <w:trPr>
          <w:trHeight w:val="427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D8C56" w14:textId="77777777" w:rsidR="00FC2CA2" w:rsidRPr="00EF3345" w:rsidRDefault="00FC2CA2" w:rsidP="00164D80">
            <w:pPr>
              <w:spacing w:after="0" w:line="240" w:lineRule="auto"/>
              <w:rPr>
                <w:rFonts w:ascii="Sylfaen" w:hAnsi="Sylfaen"/>
                <w:sz w:val="24"/>
                <w:szCs w:val="24"/>
                <w:lang w:val="ka-GE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DB8C7" w14:textId="77777777" w:rsidR="00FC2CA2" w:rsidRPr="00EF3345" w:rsidRDefault="00FC2CA2" w:rsidP="00164D80">
            <w:pPr>
              <w:spacing w:after="0" w:line="240" w:lineRule="auto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67598" w14:textId="77777777" w:rsidR="00FC2CA2" w:rsidRPr="00EF3345" w:rsidRDefault="00FC2CA2" w:rsidP="00F45663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  <w:r w:rsidRPr="00EF3345">
              <w:rPr>
                <w:rFonts w:ascii="Sylfaen" w:hAnsi="Sylfaen"/>
                <w:sz w:val="24"/>
                <w:szCs w:val="24"/>
                <w:lang w:val="ka-GE"/>
              </w:rPr>
              <w:t xml:space="preserve"> Lejniece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A371D" w14:textId="77777777" w:rsidR="00FC2CA2" w:rsidRPr="00EF3345" w:rsidRDefault="00FC2CA2" w:rsidP="00164D80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  <w:del w:id="52" w:author="Office 2004 Test Drive-Benutzer" w:date="2016-07-10T18:31:00Z">
              <w:r w:rsidRPr="00EF3345" w:rsidDel="00737C3E">
                <w:rPr>
                  <w:rFonts w:ascii="Sylfaen" w:hAnsi="Sylfaen"/>
                  <w:sz w:val="24"/>
                  <w:szCs w:val="24"/>
                  <w:lang w:val="ka-GE"/>
                </w:rPr>
                <w:delText xml:space="preserve"> Hors</w:delText>
              </w:r>
            </w:del>
            <w:r w:rsidRPr="00EF3345">
              <w:rPr>
                <w:rFonts w:ascii="Sylfaen" w:hAnsi="Sylfaen"/>
                <w:sz w:val="24"/>
                <w:szCs w:val="24"/>
                <w:lang w:val="ka-GE"/>
              </w:rPr>
              <w:t xml:space="preserve">t Kächele </w:t>
            </w:r>
          </w:p>
          <w:p w14:paraId="067126C9" w14:textId="77777777" w:rsidR="00FC2CA2" w:rsidRPr="00EF3345" w:rsidRDefault="00FC2CA2" w:rsidP="00164D80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</w:p>
          <w:p w14:paraId="3DE998EE" w14:textId="77777777" w:rsidR="00FC2CA2" w:rsidRPr="00EF3345" w:rsidRDefault="00FC2CA2" w:rsidP="00164D80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59CA6DF" w14:textId="77777777" w:rsidR="00FC2CA2" w:rsidRPr="00EF3345" w:rsidRDefault="00FC2CA2" w:rsidP="00164D80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  <w:r w:rsidRPr="00EF3345">
              <w:rPr>
                <w:rFonts w:ascii="Sylfaen" w:hAnsi="Sylfaen"/>
                <w:sz w:val="24"/>
                <w:szCs w:val="24"/>
                <w:lang w:val="ka-GE"/>
              </w:rPr>
              <w:t xml:space="preserve"> </w:t>
            </w:r>
            <w:del w:id="53" w:author="Office 2004 Test Drive-Benutzer" w:date="2016-07-10T18:32:00Z">
              <w:r w:rsidRPr="00EF3345" w:rsidDel="00737C3E">
                <w:rPr>
                  <w:rFonts w:ascii="Sylfaen" w:hAnsi="Sylfaen"/>
                  <w:sz w:val="24"/>
                  <w:szCs w:val="24"/>
                  <w:lang w:val="ka-GE"/>
                </w:rPr>
                <w:delText xml:space="preserve">Andreas </w:delText>
              </w:r>
            </w:del>
            <w:r w:rsidRPr="00EF3345">
              <w:rPr>
                <w:rFonts w:ascii="Sylfaen" w:hAnsi="Sylfaen"/>
                <w:sz w:val="24"/>
                <w:szCs w:val="24"/>
                <w:lang w:val="ka-GE"/>
              </w:rPr>
              <w:t xml:space="preserve">Bilger </w:t>
            </w:r>
          </w:p>
          <w:p w14:paraId="25BA8CA2" w14:textId="77777777" w:rsidR="00FC2CA2" w:rsidRPr="00EF3345" w:rsidRDefault="00FC2CA2" w:rsidP="00164D80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</w:p>
        </w:tc>
        <w:tc>
          <w:tcPr>
            <w:tcW w:w="1049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0B1F19B" w14:textId="77777777" w:rsidR="00FC2CA2" w:rsidRDefault="009F10FE">
            <w:pPr>
              <w:rPr>
                <w:rFonts w:ascii="Sylfaen" w:hAnsi="Sylfaen"/>
                <w:sz w:val="24"/>
                <w:szCs w:val="24"/>
                <w:lang w:val="ka-GE"/>
              </w:rPr>
            </w:pPr>
            <w:r w:rsidRPr="00EF3345">
              <w:rPr>
                <w:rFonts w:ascii="Sylfaen" w:hAnsi="Sylfaen"/>
                <w:sz w:val="24"/>
                <w:szCs w:val="24"/>
                <w:lang w:val="ka-GE"/>
              </w:rPr>
              <w:t>Ubbels</w:t>
            </w:r>
          </w:p>
          <w:p w14:paraId="458E771D" w14:textId="77777777" w:rsidR="00FC2CA2" w:rsidRPr="00EF3345" w:rsidRDefault="00FC2CA2" w:rsidP="00164D80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C6909" w14:textId="77777777" w:rsidR="00FC2CA2" w:rsidRPr="009F10FE" w:rsidRDefault="00FC2CA2" w:rsidP="009F10FE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  <w:r w:rsidRPr="00EF3345">
              <w:rPr>
                <w:rFonts w:ascii="Sylfaen" w:hAnsi="Sylfaen"/>
                <w:sz w:val="24"/>
                <w:szCs w:val="24"/>
                <w:lang w:val="ka-GE"/>
              </w:rPr>
              <w:t>J</w:t>
            </w:r>
            <w:r w:rsidR="009F10FE">
              <w:rPr>
                <w:rFonts w:ascii="Sylfaen" w:hAnsi="Sylfaen"/>
                <w:sz w:val="24"/>
                <w:szCs w:val="24"/>
                <w:lang w:val="en-US"/>
              </w:rPr>
              <w:t xml:space="preserve"> Gomperts</w:t>
            </w:r>
          </w:p>
        </w:tc>
      </w:tr>
      <w:tr w:rsidR="00031AB9" w:rsidRPr="008E67BF" w14:paraId="271E0368" w14:textId="77777777" w:rsidTr="009F10FE">
        <w:trPr>
          <w:trHeight w:val="312"/>
        </w:trPr>
        <w:tc>
          <w:tcPr>
            <w:tcW w:w="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A1BCF" w14:textId="77777777" w:rsidR="00031AB9" w:rsidRPr="00EF3345" w:rsidRDefault="00031AB9" w:rsidP="00164D80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</w:pPr>
            <w:r w:rsidRPr="00EF3345">
              <w:rPr>
                <w:rFonts w:ascii="Sylfaen" w:eastAsia="Times New Roman" w:hAnsi="Sylfaen" w:cs="Arial"/>
                <w:color w:val="000000"/>
                <w:sz w:val="24"/>
                <w:szCs w:val="24"/>
                <w:lang w:val="ka-GE"/>
              </w:rPr>
              <w:t>12.30</w:t>
            </w:r>
            <w:r w:rsidRPr="00EF3345">
              <w:rPr>
                <w:rFonts w:ascii="Sylfaen" w:eastAsia="Times New Roman" w:hAnsi="Sylfaen" w:cs="Arial"/>
                <w:color w:val="000000"/>
                <w:sz w:val="24"/>
                <w:szCs w:val="24"/>
              </w:rPr>
              <w:t>-</w:t>
            </w:r>
            <w:r w:rsidRPr="00EF3345">
              <w:rPr>
                <w:rFonts w:ascii="Sylfaen" w:eastAsia="Times New Roman" w:hAnsi="Sylfaen" w:cs="Arial"/>
                <w:color w:val="000000"/>
                <w:sz w:val="24"/>
                <w:szCs w:val="24"/>
                <w:lang w:val="ka-GE"/>
              </w:rPr>
              <w:t>13.00</w:t>
            </w: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97BFC" w14:textId="77777777" w:rsidR="0049705E" w:rsidRPr="00EF3345" w:rsidRDefault="00B67A02" w:rsidP="0049705E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  <w:r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>Plenary discussion</w:t>
            </w:r>
          </w:p>
          <w:p w14:paraId="7F165DB1" w14:textId="77777777" w:rsidR="00031AB9" w:rsidRPr="00EF3345" w:rsidRDefault="00031AB9" w:rsidP="00164D80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</w:p>
        </w:tc>
        <w:tc>
          <w:tcPr>
            <w:tcW w:w="71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5514E" w14:textId="77777777" w:rsidR="00031AB9" w:rsidRPr="00EF3345" w:rsidRDefault="00031AB9" w:rsidP="00164D80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</w:p>
          <w:p w14:paraId="04DCD683" w14:textId="77777777" w:rsidR="00031AB9" w:rsidRPr="00EF3345" w:rsidRDefault="00031AB9" w:rsidP="00164D80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</w:p>
        </w:tc>
      </w:tr>
      <w:tr w:rsidR="00031AB9" w:rsidRPr="00EF3345" w14:paraId="42DDE275" w14:textId="77777777" w:rsidTr="009F10FE">
        <w:trPr>
          <w:trHeight w:val="638"/>
        </w:trPr>
        <w:tc>
          <w:tcPr>
            <w:tcW w:w="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57FE0" w14:textId="77777777" w:rsidR="00031AB9" w:rsidRPr="00EF3345" w:rsidRDefault="00031AB9" w:rsidP="00164D80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eastAsia="Times New Roman" w:hAnsi="Sylfaen"/>
                <w:sz w:val="24"/>
                <w:szCs w:val="24"/>
                <w:lang w:val="ka-GE"/>
              </w:rPr>
            </w:pPr>
            <w:r w:rsidRPr="00EF3345">
              <w:rPr>
                <w:rFonts w:ascii="Sylfaen" w:eastAsia="Times New Roman" w:hAnsi="Sylfaen"/>
                <w:sz w:val="24"/>
                <w:szCs w:val="24"/>
                <w:lang w:val="ka-GE"/>
              </w:rPr>
              <w:t>13.00-</w:t>
            </w:r>
          </w:p>
          <w:p w14:paraId="47B79F13" w14:textId="77777777" w:rsidR="00031AB9" w:rsidRPr="00EF3345" w:rsidRDefault="00031AB9" w:rsidP="00164D80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  <w:t>14.30</w:t>
            </w:r>
          </w:p>
        </w:tc>
        <w:tc>
          <w:tcPr>
            <w:tcW w:w="87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E688D" w14:textId="77777777" w:rsidR="00031AB9" w:rsidRPr="00EF3345" w:rsidRDefault="00031AB9" w:rsidP="00164D80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/>
                <w:sz w:val="24"/>
                <w:szCs w:val="24"/>
              </w:rPr>
            </w:pP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>Lunch</w:t>
            </w:r>
          </w:p>
        </w:tc>
      </w:tr>
      <w:tr w:rsidR="00FC2CA2" w:rsidRPr="00EF3345" w14:paraId="1811E42E" w14:textId="77777777" w:rsidTr="009F10FE">
        <w:trPr>
          <w:trHeight w:val="610"/>
        </w:trPr>
        <w:tc>
          <w:tcPr>
            <w:tcW w:w="94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5784C" w14:textId="77777777" w:rsidR="00FC2CA2" w:rsidRPr="00EF3345" w:rsidRDefault="00FC2CA2" w:rsidP="00164D80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</w:p>
          <w:p w14:paraId="6524D49F" w14:textId="77777777" w:rsidR="00FC2CA2" w:rsidRPr="00EF3345" w:rsidRDefault="00B15AB2" w:rsidP="00164D80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</w:rPr>
            </w:pPr>
            <w:r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  <w:t>15.</w:t>
            </w:r>
            <w:r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</w:rPr>
              <w:t>3</w:t>
            </w:r>
            <w:r w:rsidR="00FC2CA2"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  <w:t xml:space="preserve">0 </w:t>
            </w:r>
          </w:p>
          <w:p w14:paraId="50FDCFDF" w14:textId="77777777" w:rsidR="00FC2CA2" w:rsidRPr="00EF3345" w:rsidRDefault="00B15AB2" w:rsidP="00164D80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</w:rPr>
            </w:pPr>
            <w:r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  <w:t>1</w:t>
            </w:r>
            <w:r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</w:rPr>
              <w:t>7.00</w:t>
            </w:r>
          </w:p>
          <w:p w14:paraId="341C7E5F" w14:textId="77777777" w:rsidR="00FC2CA2" w:rsidRPr="00EF3345" w:rsidRDefault="00FC2CA2" w:rsidP="00164D80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</w:p>
        </w:tc>
        <w:tc>
          <w:tcPr>
            <w:tcW w:w="166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8CC9E" w14:textId="77777777" w:rsidR="00FC2CA2" w:rsidRPr="00EF3345" w:rsidRDefault="00FC2CA2" w:rsidP="00164D80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</w:p>
          <w:p w14:paraId="6C3E9586" w14:textId="77777777" w:rsidR="00FC2CA2" w:rsidRPr="00EF3345" w:rsidRDefault="00FC2CA2" w:rsidP="00164D80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>Supervisions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B2480" w14:textId="77777777" w:rsidR="00FC2CA2" w:rsidRPr="00EF3345" w:rsidRDefault="00FC2CA2" w:rsidP="00164D80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</w:rPr>
            </w:pP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>Group</w:t>
            </w:r>
            <w:r w:rsidR="000A612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 xml:space="preserve"> 1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40EDA" w14:textId="77777777" w:rsidR="00FC2CA2" w:rsidRPr="00EF3345" w:rsidRDefault="00FC2CA2" w:rsidP="00164D80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</w:rPr>
            </w:pP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 xml:space="preserve"> Group</w:t>
            </w:r>
            <w:r w:rsidR="000A612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 xml:space="preserve"> 2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EAA9E8E" w14:textId="77777777" w:rsidR="00FC2CA2" w:rsidRPr="00EF3345" w:rsidRDefault="00FC2CA2" w:rsidP="00164D80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</w:rPr>
            </w:pP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 xml:space="preserve"> Group</w:t>
            </w:r>
            <w:r w:rsidR="000A612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 xml:space="preserve"> 3</w:t>
            </w:r>
          </w:p>
        </w:tc>
        <w:tc>
          <w:tcPr>
            <w:tcW w:w="85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29193DD" w14:textId="77777777" w:rsidR="00FC2CA2" w:rsidRPr="00EF3345" w:rsidRDefault="0049705E" w:rsidP="00FC2CA2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</w:rPr>
            </w:pP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>Group</w:t>
            </w:r>
            <w:r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 xml:space="preserve"> 4</w:t>
            </w: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25CE0" w14:textId="77777777" w:rsidR="00FC2CA2" w:rsidRPr="00EF3345" w:rsidRDefault="0049705E" w:rsidP="0049705E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</w:rPr>
            </w:pPr>
            <w:r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 xml:space="preserve"> Group 5</w:t>
            </w:r>
          </w:p>
        </w:tc>
      </w:tr>
      <w:tr w:rsidR="00FC2CA2" w:rsidRPr="00EF3345" w14:paraId="264F81FB" w14:textId="77777777" w:rsidTr="009F10FE">
        <w:trPr>
          <w:trHeight w:val="1381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B7448" w14:textId="77777777" w:rsidR="00FC2CA2" w:rsidRPr="00EF3345" w:rsidRDefault="00FC2CA2" w:rsidP="00164D80">
            <w:pPr>
              <w:spacing w:after="0" w:line="240" w:lineRule="auto"/>
              <w:rPr>
                <w:rFonts w:ascii="Sylfaen" w:hAnsi="Sylfaen"/>
                <w:sz w:val="24"/>
                <w:szCs w:val="24"/>
                <w:lang w:val="ka-GE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8B125" w14:textId="77777777" w:rsidR="00FC2CA2" w:rsidRPr="00EF3345" w:rsidRDefault="00FC2CA2" w:rsidP="00164D80">
            <w:pPr>
              <w:spacing w:after="0" w:line="240" w:lineRule="auto"/>
              <w:rPr>
                <w:rFonts w:ascii="Sylfaen" w:hAnsi="Sylfaen"/>
                <w:sz w:val="24"/>
                <w:szCs w:val="24"/>
                <w:lang w:val="ka-GE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09AC0" w14:textId="77777777" w:rsidR="00FC2CA2" w:rsidRPr="00BE668E" w:rsidRDefault="000A6125" w:rsidP="00164D80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Fonts w:ascii="Sylfaen" w:hAnsi="Sylfaen"/>
                <w:sz w:val="24"/>
                <w:szCs w:val="24"/>
                <w:lang w:val="en-US"/>
              </w:rPr>
            </w:pPr>
            <w:r w:rsidRPr="00EF3345">
              <w:rPr>
                <w:rFonts w:ascii="Sylfaen" w:hAnsi="Sylfaen"/>
                <w:sz w:val="24"/>
                <w:szCs w:val="24"/>
                <w:lang w:val="ka-GE"/>
              </w:rPr>
              <w:t>Ubbels</w:t>
            </w:r>
          </w:p>
          <w:p w14:paraId="198DB9F1" w14:textId="77777777" w:rsidR="00FC2CA2" w:rsidRPr="00EF3345" w:rsidRDefault="00FC2CA2" w:rsidP="00164D80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Fonts w:ascii="Sylfaen" w:hAnsi="Sylfaen"/>
                <w:sz w:val="24"/>
                <w:szCs w:val="24"/>
                <w:lang w:val="en-US"/>
              </w:rPr>
            </w:pPr>
          </w:p>
          <w:p w14:paraId="6D2309EC" w14:textId="77777777" w:rsidR="00FC2CA2" w:rsidRPr="00EF3345" w:rsidRDefault="00FC2CA2" w:rsidP="0049705E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Fonts w:ascii="Sylfaen" w:hAnsi="Sylfaen"/>
                <w:sz w:val="24"/>
                <w:szCs w:val="24"/>
                <w:lang w:val="en-US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0857D" w14:textId="77777777" w:rsidR="00FC2CA2" w:rsidRPr="00EF3345" w:rsidRDefault="00324366" w:rsidP="00164D80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Fonts w:ascii="Sylfaen" w:hAnsi="Sylfaen"/>
                <w:sz w:val="24"/>
                <w:szCs w:val="24"/>
                <w:lang w:val="en-US"/>
              </w:rPr>
            </w:pPr>
            <w:r>
              <w:rPr>
                <w:rFonts w:ascii="Sylfaen" w:hAnsi="Sylfaen"/>
                <w:sz w:val="24"/>
                <w:szCs w:val="24"/>
                <w:lang w:val="en-US"/>
              </w:rPr>
              <w:t>Gomperts</w:t>
            </w:r>
          </w:p>
          <w:p w14:paraId="6A4DF5D5" w14:textId="77777777" w:rsidR="00FC2CA2" w:rsidRPr="00EF3345" w:rsidRDefault="00FC2CA2" w:rsidP="00164D80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Fonts w:ascii="Sylfaen" w:hAnsi="Sylfaen"/>
                <w:sz w:val="24"/>
                <w:szCs w:val="24"/>
                <w:lang w:val="en-US"/>
              </w:rPr>
            </w:pPr>
          </w:p>
          <w:p w14:paraId="4BDCDC19" w14:textId="77777777" w:rsidR="00FC2CA2" w:rsidRPr="00EF3345" w:rsidRDefault="00FC2CA2" w:rsidP="00164D80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Fonts w:ascii="Sylfaen" w:hAnsi="Sylfaen"/>
                <w:sz w:val="24"/>
                <w:szCs w:val="24"/>
                <w:lang w:val="en-US"/>
              </w:rPr>
            </w:pPr>
          </w:p>
          <w:p w14:paraId="72F47E40" w14:textId="77777777" w:rsidR="00FC2CA2" w:rsidRPr="00EF3345" w:rsidRDefault="00FC2CA2" w:rsidP="00164D80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Fonts w:ascii="Sylfaen" w:hAnsi="Sylfaen"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89C4EEB" w14:textId="77777777" w:rsidR="00FC2CA2" w:rsidRPr="00EF3345" w:rsidRDefault="00FC2CA2" w:rsidP="00164D80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Fonts w:ascii="Sylfaen" w:hAnsi="Sylfaen"/>
                <w:sz w:val="24"/>
                <w:szCs w:val="24"/>
                <w:lang w:val="en-US"/>
              </w:rPr>
            </w:pPr>
            <w:r w:rsidRPr="00EF3345">
              <w:rPr>
                <w:rFonts w:ascii="Sylfaen" w:hAnsi="Sylfaen"/>
                <w:sz w:val="24"/>
                <w:szCs w:val="24"/>
                <w:lang w:val="ka-GE"/>
              </w:rPr>
              <w:t xml:space="preserve"> Kächele   </w:t>
            </w:r>
          </w:p>
          <w:p w14:paraId="0F8C55FB" w14:textId="77777777" w:rsidR="00FC2CA2" w:rsidRPr="00EF3345" w:rsidRDefault="00FC2CA2" w:rsidP="00164D80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Fonts w:ascii="Sylfaen" w:hAnsi="Sylfaen"/>
                <w:sz w:val="24"/>
                <w:szCs w:val="24"/>
                <w:lang w:val="en-US"/>
              </w:rPr>
            </w:pPr>
          </w:p>
          <w:p w14:paraId="15CB3209" w14:textId="77777777" w:rsidR="00FC2CA2" w:rsidRDefault="00FC2CA2" w:rsidP="00164D80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Fonts w:ascii="Sylfaen" w:hAnsi="Sylfaen"/>
                <w:sz w:val="24"/>
                <w:szCs w:val="24"/>
                <w:lang w:val="en-US"/>
              </w:rPr>
            </w:pPr>
          </w:p>
          <w:p w14:paraId="2F4B516C" w14:textId="77777777" w:rsidR="00FC2CA2" w:rsidRPr="00EF3345" w:rsidRDefault="00FC2CA2" w:rsidP="00164D80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Fonts w:ascii="Sylfaen" w:hAnsi="Sylfaen"/>
                <w:sz w:val="24"/>
                <w:szCs w:val="24"/>
                <w:lang w:val="en-US"/>
              </w:rPr>
            </w:pPr>
          </w:p>
        </w:tc>
        <w:tc>
          <w:tcPr>
            <w:tcW w:w="85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77F6104" w14:textId="77777777" w:rsidR="00FC2CA2" w:rsidRDefault="00956689">
            <w:pPr>
              <w:rPr>
                <w:rFonts w:ascii="Sylfaen" w:hAnsi="Sylfaen"/>
                <w:sz w:val="24"/>
                <w:szCs w:val="24"/>
                <w:lang w:val="en-US"/>
              </w:rPr>
            </w:pPr>
            <w:r>
              <w:rPr>
                <w:rFonts w:ascii="Sylfaen" w:hAnsi="Sylfaen"/>
                <w:sz w:val="24"/>
                <w:szCs w:val="24"/>
                <w:lang w:val="en-US"/>
              </w:rPr>
              <w:t xml:space="preserve">Bilger </w:t>
            </w:r>
          </w:p>
          <w:p w14:paraId="6CB9CCEA" w14:textId="77777777" w:rsidR="00FC2CA2" w:rsidRDefault="00FC2CA2">
            <w:pPr>
              <w:rPr>
                <w:rFonts w:ascii="Sylfaen" w:hAnsi="Sylfaen"/>
                <w:sz w:val="24"/>
                <w:szCs w:val="24"/>
                <w:lang w:val="en-US"/>
              </w:rPr>
            </w:pPr>
          </w:p>
          <w:p w14:paraId="2EF70D97" w14:textId="77777777" w:rsidR="00FC2CA2" w:rsidRDefault="00FC2CA2">
            <w:pPr>
              <w:rPr>
                <w:rFonts w:ascii="Sylfaen" w:hAnsi="Sylfaen"/>
                <w:sz w:val="24"/>
                <w:szCs w:val="24"/>
                <w:lang w:val="en-US"/>
              </w:rPr>
            </w:pPr>
          </w:p>
          <w:p w14:paraId="56D138F0" w14:textId="77777777" w:rsidR="00FC2CA2" w:rsidRPr="00EF3345" w:rsidRDefault="00FC2CA2" w:rsidP="00FC2CA2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Fonts w:ascii="Sylfaen" w:hAnsi="Sylfaen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23C49" w14:textId="77777777" w:rsidR="00FC2CA2" w:rsidRPr="00EF3345" w:rsidRDefault="00FC2CA2" w:rsidP="0049705E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  <w:r w:rsidRPr="00EF3345">
              <w:rPr>
                <w:rFonts w:ascii="Sylfaen" w:hAnsi="Sylfaen"/>
                <w:sz w:val="24"/>
                <w:szCs w:val="24"/>
                <w:lang w:val="ka-GE"/>
              </w:rPr>
              <w:t xml:space="preserve">Lejniece </w:t>
            </w:r>
          </w:p>
        </w:tc>
      </w:tr>
      <w:tr w:rsidR="00FC2CA2" w:rsidRPr="00EF3345" w14:paraId="4DD885B9" w14:textId="77777777" w:rsidTr="009F10FE">
        <w:trPr>
          <w:trHeight w:val="532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A3C45" w14:textId="77777777" w:rsidR="00FC2CA2" w:rsidRPr="00EF3345" w:rsidRDefault="00FC2CA2" w:rsidP="00164D80">
            <w:pPr>
              <w:spacing w:after="0" w:line="240" w:lineRule="auto"/>
              <w:rPr>
                <w:rFonts w:ascii="Sylfaen" w:hAnsi="Sylfaen"/>
                <w:sz w:val="24"/>
                <w:szCs w:val="24"/>
                <w:lang w:val="ka-GE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704D8" w14:textId="77777777" w:rsidR="00FC2CA2" w:rsidRPr="00EF3345" w:rsidRDefault="00FC2CA2" w:rsidP="00164D80">
            <w:pPr>
              <w:spacing w:after="0" w:line="240" w:lineRule="auto"/>
              <w:rPr>
                <w:rFonts w:ascii="Sylfaen" w:hAnsi="Sylfaen"/>
                <w:sz w:val="24"/>
                <w:szCs w:val="24"/>
                <w:lang w:val="ka-GE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1D43E" w14:textId="77777777" w:rsidR="00C36808" w:rsidRDefault="00C36808" w:rsidP="00C36808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Fonts w:ascii="Sylfaen" w:hAnsi="Sylfaen"/>
                <w:sz w:val="20"/>
                <w:szCs w:val="20"/>
                <w:lang w:val="ka-GE"/>
              </w:rPr>
            </w:pPr>
          </w:p>
          <w:p w14:paraId="7B683F70" w14:textId="77777777" w:rsidR="00FC2CA2" w:rsidRPr="00EF3345" w:rsidRDefault="00C36808" w:rsidP="00C36808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0"/>
                <w:szCs w:val="20"/>
                <w:lang w:val="ka-GE"/>
              </w:rPr>
              <w:t xml:space="preserve"> </w:t>
            </w:r>
            <w:r w:rsidR="00200047" w:rsidRPr="00050025">
              <w:rPr>
                <w:rFonts w:ascii="Garamond" w:hAnsi="Garamond"/>
                <w:b/>
                <w:color w:val="1F497D" w:themeColor="text2"/>
              </w:rPr>
              <w:t>Marieke van Kesteren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6A1B3" w14:textId="77777777" w:rsidR="00FC2CA2" w:rsidRDefault="00200047" w:rsidP="00200047">
            <w:pPr>
              <w:tabs>
                <w:tab w:val="left" w:pos="0"/>
                <w:tab w:val="center" w:pos="526"/>
              </w:tabs>
              <w:spacing w:after="0" w:line="240" w:lineRule="auto"/>
              <w:ind w:left="-142"/>
              <w:rPr>
                <w:rFonts w:ascii="Sylfaen" w:hAnsi="Sylfaen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 xml:space="preserve"> </w:t>
            </w:r>
            <w:r>
              <w:rPr>
                <w:rFonts w:ascii="Sylfaen" w:hAnsi="Sylfaen"/>
                <w:sz w:val="24"/>
                <w:szCs w:val="24"/>
                <w:lang w:val="ka-GE"/>
              </w:rPr>
              <w:tab/>
            </w:r>
            <w:r>
              <w:rPr>
                <w:rFonts w:ascii="Sylfaen" w:hAnsi="Sylfaen"/>
                <w:sz w:val="20"/>
                <w:szCs w:val="20"/>
                <w:lang w:val="en-US"/>
              </w:rPr>
              <w:t xml:space="preserve">NONA </w:t>
            </w:r>
            <w:r>
              <w:rPr>
                <w:rFonts w:ascii="Sylfaen" w:hAnsi="Sylfaen"/>
                <w:sz w:val="20"/>
                <w:szCs w:val="20"/>
                <w:lang w:val="ka-GE"/>
              </w:rPr>
              <w:t xml:space="preserve">  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NAKASHIDZE</w:t>
            </w:r>
          </w:p>
          <w:p w14:paraId="3B862D2A" w14:textId="77777777" w:rsidR="00200047" w:rsidRPr="00200047" w:rsidRDefault="00200047" w:rsidP="00200047">
            <w:pPr>
              <w:tabs>
                <w:tab w:val="left" w:pos="0"/>
                <w:tab w:val="center" w:pos="526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</w:p>
        </w:tc>
        <w:tc>
          <w:tcPr>
            <w:tcW w:w="1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57F75A2" w14:textId="77777777" w:rsidR="00C36808" w:rsidRDefault="00F45663" w:rsidP="00C36808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 xml:space="preserve"> </w:t>
            </w:r>
          </w:p>
          <w:p w14:paraId="25D0855F" w14:textId="77777777" w:rsidR="00200047" w:rsidRPr="00200047" w:rsidRDefault="00200047" w:rsidP="00200047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0"/>
                <w:szCs w:val="20"/>
                <w:lang w:val="ka-GE"/>
              </w:rPr>
              <w:t>თ</w:t>
            </w:r>
            <w:r w:rsidR="00C36808" w:rsidRPr="00EF3345">
              <w:rPr>
                <w:rFonts w:ascii="Sylfaen" w:hAnsi="Sylfaen"/>
                <w:sz w:val="24"/>
                <w:szCs w:val="24"/>
                <w:lang w:val="en-US"/>
              </w:rPr>
              <w:t>esiashvili</w:t>
            </w:r>
            <w:r>
              <w:rPr>
                <w:rFonts w:ascii="Sylfaen" w:hAnsi="Sylfaen"/>
                <w:sz w:val="20"/>
                <w:szCs w:val="20"/>
                <w:lang w:val="ka-GE"/>
              </w:rPr>
              <w:t>არგმნის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B9945DB" w14:textId="77777777" w:rsidR="00200047" w:rsidRPr="003A4D94" w:rsidRDefault="003A4D94" w:rsidP="00164D80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18"/>
                <w:szCs w:val="18"/>
                <w:lang w:val="ka-GE"/>
              </w:rPr>
            </w:pPr>
            <w:r w:rsidRPr="003A4D94">
              <w:rPr>
                <w:rFonts w:ascii="Sylfaen" w:hAnsi="Sylfaen" w:cs="Sylfaen"/>
                <w:color w:val="1D2129"/>
                <w:sz w:val="18"/>
                <w:szCs w:val="18"/>
                <w:shd w:val="clear" w:color="auto" w:fill="FFFFFF"/>
                <w:lang w:val="en-US"/>
              </w:rPr>
              <w:t>TAMAR KAPANADZE</w:t>
            </w:r>
          </w:p>
          <w:p w14:paraId="5219D32D" w14:textId="77777777" w:rsidR="00FC2CA2" w:rsidRPr="00EF3345" w:rsidRDefault="00200047" w:rsidP="00164D80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0"/>
                <w:szCs w:val="20"/>
                <w:lang w:val="ka-GE"/>
              </w:rPr>
              <w:t>დინა თარგმნის</w:t>
            </w: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73F69" w14:textId="77777777" w:rsidR="00FC2CA2" w:rsidRPr="00EF3345" w:rsidRDefault="00447D87" w:rsidP="00164D80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 xml:space="preserve">DIANA </w:t>
            </w:r>
            <w:r>
              <w:rPr>
                <w:rFonts w:ascii="Sylfaen" w:hAnsi="Sylfaen"/>
                <w:sz w:val="20"/>
                <w:szCs w:val="20"/>
                <w:lang w:val="ka-GE"/>
              </w:rPr>
              <w:t xml:space="preserve">  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PIPINASVILI</w:t>
            </w:r>
          </w:p>
        </w:tc>
      </w:tr>
      <w:tr w:rsidR="00031AB9" w:rsidRPr="00EF3345" w14:paraId="324DBAFE" w14:textId="77777777" w:rsidTr="009F10FE">
        <w:trPr>
          <w:trHeight w:val="532"/>
        </w:trPr>
        <w:tc>
          <w:tcPr>
            <w:tcW w:w="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ED73D" w14:textId="77777777" w:rsidR="00031AB9" w:rsidRPr="00EF3345" w:rsidRDefault="00B15AB2" w:rsidP="00164D80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1</w:t>
            </w:r>
            <w:r>
              <w:rPr>
                <w:rFonts w:ascii="Sylfaen" w:hAnsi="Sylfaen"/>
                <w:sz w:val="24"/>
                <w:szCs w:val="24"/>
              </w:rPr>
              <w:t>7</w:t>
            </w:r>
            <w:r>
              <w:rPr>
                <w:rFonts w:ascii="Sylfaen" w:hAnsi="Sylfaen"/>
                <w:sz w:val="24"/>
                <w:szCs w:val="24"/>
                <w:lang w:val="ka-GE"/>
              </w:rPr>
              <w:t>:</w:t>
            </w:r>
            <w:r>
              <w:rPr>
                <w:rFonts w:ascii="Sylfaen" w:hAnsi="Sylfaen"/>
                <w:sz w:val="24"/>
                <w:szCs w:val="24"/>
              </w:rPr>
              <w:t>0</w:t>
            </w:r>
            <w:r>
              <w:rPr>
                <w:rFonts w:ascii="Sylfaen" w:hAnsi="Sylfaen"/>
                <w:sz w:val="24"/>
                <w:szCs w:val="24"/>
                <w:lang w:val="ka-GE"/>
              </w:rPr>
              <w:t>0-17:</w:t>
            </w:r>
            <w:r>
              <w:rPr>
                <w:rFonts w:ascii="Sylfaen" w:hAnsi="Sylfaen"/>
                <w:sz w:val="24"/>
                <w:szCs w:val="24"/>
              </w:rPr>
              <w:t>3</w:t>
            </w:r>
            <w:r w:rsidR="00031AB9" w:rsidRPr="00EF3345">
              <w:rPr>
                <w:rFonts w:ascii="Sylfaen" w:hAnsi="Sylfaen"/>
                <w:sz w:val="24"/>
                <w:szCs w:val="24"/>
                <w:lang w:val="ka-GE"/>
              </w:rPr>
              <w:t>0</w:t>
            </w:r>
          </w:p>
        </w:tc>
        <w:tc>
          <w:tcPr>
            <w:tcW w:w="87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3E826" w14:textId="77777777" w:rsidR="00031AB9" w:rsidRPr="00052F9E" w:rsidRDefault="00031AB9" w:rsidP="00052F9E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</w:rPr>
              <w:t xml:space="preserve">Coffee </w:t>
            </w:r>
          </w:p>
        </w:tc>
      </w:tr>
      <w:tr w:rsidR="00031AB9" w:rsidRPr="008E67BF" w14:paraId="7B89C3B4" w14:textId="77777777" w:rsidTr="009F10FE">
        <w:trPr>
          <w:trHeight w:val="532"/>
        </w:trPr>
        <w:tc>
          <w:tcPr>
            <w:tcW w:w="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7D29" w14:textId="77777777" w:rsidR="00031AB9" w:rsidRPr="00B15AB2" w:rsidRDefault="00B15AB2" w:rsidP="00164D80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17:</w:t>
            </w:r>
            <w:r>
              <w:rPr>
                <w:rFonts w:ascii="Sylfaen" w:hAnsi="Sylfaen"/>
                <w:sz w:val="24"/>
                <w:szCs w:val="24"/>
              </w:rPr>
              <w:t>3</w:t>
            </w:r>
            <w:r>
              <w:rPr>
                <w:rFonts w:ascii="Sylfaen" w:hAnsi="Sylfaen"/>
                <w:sz w:val="24"/>
                <w:szCs w:val="24"/>
                <w:lang w:val="ka-GE"/>
              </w:rPr>
              <w:t>0-1</w:t>
            </w:r>
            <w:r>
              <w:rPr>
                <w:rFonts w:ascii="Sylfaen" w:hAnsi="Sylfaen"/>
                <w:sz w:val="24"/>
                <w:szCs w:val="24"/>
              </w:rPr>
              <w:t>9.00</w:t>
            </w: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D7466" w14:textId="77777777" w:rsidR="00031AB9" w:rsidRPr="00EF3345" w:rsidRDefault="00B70926" w:rsidP="00052F9E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  <w:r>
              <w:rPr>
                <w:rFonts w:ascii="Sylfaen" w:hAnsi="Sylfaen"/>
                <w:sz w:val="24"/>
                <w:szCs w:val="24"/>
                <w:lang w:val="en-US"/>
              </w:rPr>
              <w:t>Workshop</w:t>
            </w:r>
          </w:p>
        </w:tc>
        <w:tc>
          <w:tcPr>
            <w:tcW w:w="71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7331E" w14:textId="77777777" w:rsidR="00031AB9" w:rsidRPr="00EF3345" w:rsidRDefault="00031AB9" w:rsidP="00967346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eastAsia="Times New Roman" w:hAnsi="Sylfaen" w:cs="Segoe UI"/>
                <w:color w:val="000000"/>
                <w:sz w:val="24"/>
                <w:szCs w:val="24"/>
                <w:lang w:val="en-US"/>
              </w:rPr>
            </w:pPr>
            <w:r w:rsidRPr="00EF3345">
              <w:rPr>
                <w:rFonts w:ascii="Sylfaen" w:hAnsi="Sylfaen" w:cs="Segoe UI"/>
                <w:color w:val="000000"/>
                <w:sz w:val="24"/>
                <w:szCs w:val="24"/>
                <w:shd w:val="clear" w:color="auto" w:fill="FFFFFF"/>
                <w:lang w:val="en-US"/>
              </w:rPr>
              <w:t>I</w:t>
            </w:r>
          </w:p>
          <w:p w14:paraId="3C70B301" w14:textId="77777777" w:rsidR="00967346" w:rsidRPr="00EF3345" w:rsidRDefault="00967346" w:rsidP="00967346">
            <w:pPr>
              <w:shd w:val="clear" w:color="auto" w:fill="FFFFFF"/>
              <w:spacing w:after="0" w:line="240" w:lineRule="auto"/>
              <w:rPr>
                <w:rFonts w:ascii="Sylfaen" w:eastAsia="Times New Roman" w:hAnsi="Sylfaen" w:cs="Segoe UI"/>
                <w:color w:val="000000"/>
                <w:sz w:val="24"/>
                <w:szCs w:val="24"/>
                <w:lang w:val="en-US"/>
              </w:rPr>
            </w:pPr>
            <w:r w:rsidRPr="00EF3345">
              <w:rPr>
                <w:rFonts w:ascii="Sylfaen" w:eastAsia="Times New Roman" w:hAnsi="Sylfaen" w:cs="Segoe UI"/>
                <w:color w:val="000000"/>
                <w:sz w:val="24"/>
                <w:szCs w:val="24"/>
                <w:lang w:val="en-US"/>
              </w:rPr>
              <w:t>work</w:t>
            </w:r>
            <w:r w:rsidR="00052F9E">
              <w:rPr>
                <w:rFonts w:ascii="Sylfaen" w:eastAsia="Times New Roman" w:hAnsi="Sylfaen" w:cs="Segoe UI"/>
                <w:color w:val="000000"/>
                <w:sz w:val="24"/>
                <w:szCs w:val="24"/>
                <w:lang w:val="en-US"/>
              </w:rPr>
              <w:t>sh</w:t>
            </w:r>
            <w:r w:rsidRPr="00EF3345">
              <w:rPr>
                <w:rFonts w:ascii="Sylfaen" w:eastAsia="Times New Roman" w:hAnsi="Sylfaen" w:cs="Segoe UI"/>
                <w:color w:val="000000"/>
                <w:sz w:val="24"/>
                <w:szCs w:val="24"/>
                <w:lang w:val="en-US"/>
              </w:rPr>
              <w:t>op by Andreas Bilger (</w:t>
            </w:r>
            <w:r w:rsidR="00052F9E">
              <w:rPr>
                <w:rFonts w:ascii="Sylfaen" w:eastAsia="Times New Roman" w:hAnsi="Sylfaen" w:cs="Segoe UI"/>
                <w:color w:val="000000"/>
                <w:sz w:val="24"/>
                <w:szCs w:val="24"/>
                <w:lang w:val="en-US"/>
              </w:rPr>
              <w:t>A</w:t>
            </w:r>
            <w:r w:rsidRPr="00EF3345">
              <w:rPr>
                <w:rFonts w:ascii="Sylfaen" w:eastAsia="Times New Roman" w:hAnsi="Sylfaen" w:cs="Segoe UI"/>
                <w:color w:val="000000"/>
                <w:sz w:val="24"/>
                <w:szCs w:val="24"/>
                <w:lang w:val="en-US"/>
              </w:rPr>
              <w:t>cting out -intersubjectivity)</w:t>
            </w:r>
          </w:p>
          <w:p w14:paraId="4A90148A" w14:textId="77777777" w:rsidR="00967346" w:rsidRPr="00EF3345" w:rsidRDefault="00967346" w:rsidP="00967346">
            <w:pPr>
              <w:shd w:val="clear" w:color="auto" w:fill="FFFFFF"/>
              <w:spacing w:after="0" w:line="240" w:lineRule="auto"/>
              <w:rPr>
                <w:rFonts w:ascii="Sylfaen" w:eastAsia="Times New Roman" w:hAnsi="Sylfaen" w:cs="Segoe UI"/>
                <w:color w:val="000000"/>
                <w:sz w:val="24"/>
                <w:szCs w:val="24"/>
                <w:lang w:val="en-US"/>
              </w:rPr>
            </w:pPr>
          </w:p>
          <w:p w14:paraId="1470D08C" w14:textId="77777777" w:rsidR="00164D80" w:rsidRPr="00EF3345" w:rsidRDefault="00164D80" w:rsidP="00164D80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eastAsia="Times New Roman" w:hAnsi="Sylfaen" w:cs="Segoe UI"/>
                <w:color w:val="000000"/>
                <w:sz w:val="24"/>
                <w:szCs w:val="24"/>
                <w:lang w:val="en-US"/>
              </w:rPr>
            </w:pPr>
          </w:p>
          <w:p w14:paraId="46FD393D" w14:textId="77777777" w:rsidR="00164D80" w:rsidRPr="00EF3345" w:rsidRDefault="00164D80" w:rsidP="00164D80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</w:p>
        </w:tc>
      </w:tr>
      <w:tr w:rsidR="00031AB9" w:rsidRPr="00EF3345" w14:paraId="3C3277C3" w14:textId="77777777" w:rsidTr="009F10FE">
        <w:trPr>
          <w:trHeight w:val="532"/>
        </w:trPr>
        <w:tc>
          <w:tcPr>
            <w:tcW w:w="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5DBD4" w14:textId="77777777" w:rsidR="00031AB9" w:rsidRPr="00EF3345" w:rsidRDefault="00227E19" w:rsidP="00164D80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1</w:t>
            </w:r>
            <w:r w:rsidR="00465D19">
              <w:rPr>
                <w:rFonts w:ascii="Sylfaen" w:hAnsi="Sylfaen"/>
                <w:sz w:val="24"/>
                <w:szCs w:val="24"/>
              </w:rPr>
              <w:t>9.0</w:t>
            </w:r>
            <w:r w:rsidR="00031AB9" w:rsidRPr="00EF3345">
              <w:rPr>
                <w:rFonts w:ascii="Sylfaen" w:hAnsi="Sylfaen"/>
                <w:sz w:val="24"/>
                <w:szCs w:val="24"/>
                <w:lang w:val="ka-GE"/>
              </w:rPr>
              <w:t>0</w:t>
            </w:r>
            <w:r w:rsidR="005A34AB">
              <w:rPr>
                <w:rFonts w:ascii="Sylfaen" w:hAnsi="Sylfaen"/>
                <w:sz w:val="24"/>
                <w:szCs w:val="24"/>
                <w:lang w:val="en-US"/>
              </w:rPr>
              <w:t>-20.0</w:t>
            </w:r>
            <w:r w:rsidR="00164D80" w:rsidRPr="00EF3345">
              <w:rPr>
                <w:rFonts w:ascii="Sylfaen" w:hAnsi="Sylfaen"/>
                <w:sz w:val="24"/>
                <w:szCs w:val="24"/>
                <w:lang w:val="en-US"/>
              </w:rPr>
              <w:t>0</w:t>
            </w:r>
          </w:p>
        </w:tc>
        <w:tc>
          <w:tcPr>
            <w:tcW w:w="87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F5592" w14:textId="77777777" w:rsidR="00031AB9" w:rsidRPr="00EF3345" w:rsidRDefault="00052F9E" w:rsidP="00164D80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  <w:r>
              <w:rPr>
                <w:rFonts w:ascii="Sylfaen" w:hAnsi="Sylfaen"/>
                <w:sz w:val="24"/>
                <w:szCs w:val="24"/>
                <w:lang w:val="en-US"/>
              </w:rPr>
              <w:t xml:space="preserve">Dinner </w:t>
            </w:r>
          </w:p>
        </w:tc>
      </w:tr>
      <w:tr w:rsidR="00164D80" w:rsidRPr="00052F9E" w14:paraId="7459F14A" w14:textId="77777777" w:rsidTr="009F10F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0"/>
        </w:trPr>
        <w:tc>
          <w:tcPr>
            <w:tcW w:w="942" w:type="dxa"/>
            <w:tcBorders>
              <w:bottom w:val="single" w:sz="4" w:space="0" w:color="auto"/>
            </w:tcBorders>
          </w:tcPr>
          <w:p w14:paraId="772956BE" w14:textId="77777777" w:rsidR="00164D80" w:rsidRPr="00EF3345" w:rsidRDefault="00052F9E" w:rsidP="00052F9E">
            <w:pPr>
              <w:tabs>
                <w:tab w:val="left" w:pos="0"/>
                <w:tab w:val="left" w:pos="567"/>
              </w:tabs>
              <w:spacing w:line="240" w:lineRule="auto"/>
              <w:ind w:left="142"/>
              <w:rPr>
                <w:rFonts w:ascii="Sylfaen" w:hAnsi="Sylfaen"/>
                <w:sz w:val="24"/>
                <w:szCs w:val="24"/>
                <w:lang w:val="en-US"/>
              </w:rPr>
            </w:pPr>
            <w:r w:rsidRPr="00EF3345">
              <w:rPr>
                <w:rFonts w:ascii="Sylfaen" w:hAnsi="Sylfaen"/>
                <w:sz w:val="24"/>
                <w:szCs w:val="24"/>
                <w:lang w:val="en-US"/>
              </w:rPr>
              <w:t>2</w:t>
            </w:r>
            <w:r>
              <w:rPr>
                <w:rFonts w:ascii="Sylfaen" w:hAnsi="Sylfaen"/>
                <w:sz w:val="24"/>
                <w:szCs w:val="24"/>
                <w:lang w:val="en-US"/>
              </w:rPr>
              <w:t>0</w:t>
            </w:r>
            <w:r w:rsidR="005A34AB">
              <w:rPr>
                <w:rFonts w:ascii="Sylfaen" w:hAnsi="Sylfaen"/>
                <w:sz w:val="24"/>
                <w:szCs w:val="24"/>
                <w:lang w:val="en-US"/>
              </w:rPr>
              <w:t>.0</w:t>
            </w:r>
            <w:r w:rsidRPr="00EF3345">
              <w:rPr>
                <w:rFonts w:ascii="Sylfaen" w:hAnsi="Sylfaen"/>
                <w:sz w:val="24"/>
                <w:szCs w:val="24"/>
                <w:lang w:val="en-US"/>
              </w:rPr>
              <w:t xml:space="preserve">0 </w:t>
            </w:r>
            <w:r w:rsidR="00164D80" w:rsidRPr="00EF3345">
              <w:rPr>
                <w:rFonts w:ascii="Sylfaen" w:hAnsi="Sylfaen"/>
                <w:sz w:val="24"/>
                <w:szCs w:val="24"/>
                <w:lang w:val="en-US"/>
              </w:rPr>
              <w:t>2</w:t>
            </w:r>
            <w:r w:rsidR="00227E19">
              <w:rPr>
                <w:rFonts w:ascii="Sylfaen" w:hAnsi="Sylfaen"/>
                <w:sz w:val="24"/>
                <w:szCs w:val="24"/>
                <w:lang w:val="en-US"/>
              </w:rPr>
              <w:t>2</w:t>
            </w:r>
            <w:r w:rsidR="00164D80" w:rsidRPr="00EF3345">
              <w:rPr>
                <w:rFonts w:ascii="Sylfaen" w:hAnsi="Sylfaen"/>
                <w:sz w:val="24"/>
                <w:szCs w:val="24"/>
                <w:lang w:val="en-US"/>
              </w:rPr>
              <w:t>.</w:t>
            </w:r>
            <w:r>
              <w:rPr>
                <w:rFonts w:ascii="Sylfaen" w:hAnsi="Sylfaen"/>
                <w:sz w:val="24"/>
                <w:szCs w:val="24"/>
                <w:lang w:val="en-US"/>
              </w:rPr>
              <w:t>3</w:t>
            </w:r>
            <w:r w:rsidR="00164D80" w:rsidRPr="00EF3345">
              <w:rPr>
                <w:rFonts w:ascii="Sylfaen" w:hAnsi="Sylfaen"/>
                <w:sz w:val="24"/>
                <w:szCs w:val="24"/>
                <w:lang w:val="en-US"/>
              </w:rPr>
              <w:t>0</w:t>
            </w:r>
          </w:p>
        </w:tc>
        <w:tc>
          <w:tcPr>
            <w:tcW w:w="1647" w:type="dxa"/>
            <w:gridSpan w:val="2"/>
            <w:tcBorders>
              <w:bottom w:val="single" w:sz="4" w:space="0" w:color="auto"/>
            </w:tcBorders>
          </w:tcPr>
          <w:p w14:paraId="07F1AE3D" w14:textId="77777777" w:rsidR="00164D80" w:rsidRPr="00EF3345" w:rsidRDefault="00052F9E" w:rsidP="00164D80">
            <w:pPr>
              <w:tabs>
                <w:tab w:val="left" w:pos="0"/>
                <w:tab w:val="left" w:pos="567"/>
              </w:tabs>
              <w:spacing w:line="240" w:lineRule="auto"/>
              <w:ind w:left="142"/>
              <w:rPr>
                <w:rFonts w:ascii="Sylfaen" w:hAnsi="Sylfaen"/>
                <w:sz w:val="24"/>
                <w:szCs w:val="24"/>
                <w:lang w:val="en-US"/>
              </w:rPr>
            </w:pPr>
            <w:r w:rsidRPr="00EF3345">
              <w:rPr>
                <w:rFonts w:ascii="Sylfaen" w:hAnsi="Sylfaen"/>
                <w:sz w:val="24"/>
                <w:szCs w:val="24"/>
                <w:lang w:val="en-US"/>
              </w:rPr>
              <w:t>Film presentation</w:t>
            </w:r>
          </w:p>
        </w:tc>
        <w:tc>
          <w:tcPr>
            <w:tcW w:w="7158" w:type="dxa"/>
            <w:gridSpan w:val="10"/>
            <w:tcBorders>
              <w:bottom w:val="single" w:sz="4" w:space="0" w:color="auto"/>
            </w:tcBorders>
          </w:tcPr>
          <w:p w14:paraId="5DB60D56" w14:textId="77777777" w:rsidR="00164D80" w:rsidRDefault="00052F9E" w:rsidP="00164D80">
            <w:pPr>
              <w:tabs>
                <w:tab w:val="left" w:pos="0"/>
                <w:tab w:val="left" w:pos="567"/>
              </w:tabs>
              <w:spacing w:line="240" w:lineRule="auto"/>
              <w:ind w:left="142"/>
              <w:rPr>
                <w:rFonts w:ascii="Sylfaen" w:hAnsi="Sylfaen"/>
                <w:sz w:val="24"/>
                <w:szCs w:val="24"/>
                <w:lang w:val="en-US"/>
              </w:rPr>
            </w:pPr>
            <w:r>
              <w:rPr>
                <w:rFonts w:ascii="Sylfaen" w:hAnsi="Sylfaen"/>
                <w:sz w:val="24"/>
                <w:szCs w:val="24"/>
                <w:lang w:val="en-US"/>
              </w:rPr>
              <w:t>"Sergo Gotorani" ( By Irakli Faniashvili)</w:t>
            </w:r>
          </w:p>
          <w:p w14:paraId="2C2A7868" w14:textId="77777777" w:rsidR="00052F9E" w:rsidRPr="00EF3345" w:rsidRDefault="00052F9E" w:rsidP="00052F9E">
            <w:pPr>
              <w:tabs>
                <w:tab w:val="left" w:pos="0"/>
                <w:tab w:val="left" w:pos="567"/>
              </w:tabs>
              <w:spacing w:line="240" w:lineRule="auto"/>
              <w:ind w:left="142"/>
              <w:rPr>
                <w:rFonts w:ascii="Sylfaen" w:hAnsi="Sylfaen"/>
                <w:sz w:val="24"/>
                <w:szCs w:val="24"/>
                <w:lang w:val="en-US"/>
              </w:rPr>
            </w:pPr>
            <w:r>
              <w:rPr>
                <w:rFonts w:ascii="Sylfaen" w:hAnsi="Sylfaen"/>
                <w:sz w:val="24"/>
                <w:szCs w:val="24"/>
                <w:lang w:val="en-US"/>
              </w:rPr>
              <w:lastRenderedPageBreak/>
              <w:t>Discussant- Nana Kipiani( art historian)</w:t>
            </w:r>
          </w:p>
        </w:tc>
      </w:tr>
    </w:tbl>
    <w:p w14:paraId="398A96F9" w14:textId="77777777" w:rsidR="00440E36" w:rsidRPr="00EF3345" w:rsidRDefault="00440E36" w:rsidP="00227E19">
      <w:pPr>
        <w:tabs>
          <w:tab w:val="left" w:pos="0"/>
          <w:tab w:val="left" w:pos="567"/>
        </w:tabs>
        <w:spacing w:line="240" w:lineRule="auto"/>
        <w:rPr>
          <w:rFonts w:ascii="Sylfaen" w:hAnsi="Sylfaen"/>
          <w:sz w:val="24"/>
          <w:szCs w:val="24"/>
          <w:lang w:val="en-US"/>
        </w:rPr>
      </w:pPr>
    </w:p>
    <w:p w14:paraId="14CEA84D" w14:textId="77777777" w:rsidR="00440E36" w:rsidRPr="00EF3345" w:rsidRDefault="00440E36" w:rsidP="00031AB9">
      <w:pPr>
        <w:tabs>
          <w:tab w:val="left" w:pos="0"/>
          <w:tab w:val="left" w:pos="567"/>
        </w:tabs>
        <w:spacing w:line="240" w:lineRule="auto"/>
        <w:ind w:left="-142"/>
        <w:rPr>
          <w:rFonts w:ascii="Sylfaen" w:hAnsi="Sylfaen"/>
          <w:sz w:val="24"/>
          <w:szCs w:val="24"/>
          <w:lang w:val="en-US"/>
        </w:rPr>
      </w:pPr>
    </w:p>
    <w:p w14:paraId="571B3D48" w14:textId="77777777" w:rsidR="00B142C4" w:rsidRDefault="00B142C4" w:rsidP="00031AB9">
      <w:pPr>
        <w:tabs>
          <w:tab w:val="left" w:pos="0"/>
          <w:tab w:val="left" w:pos="567"/>
        </w:tabs>
        <w:spacing w:line="240" w:lineRule="auto"/>
        <w:ind w:left="-142"/>
        <w:rPr>
          <w:rFonts w:ascii="Sylfaen" w:hAnsi="Sylfaen"/>
          <w:b/>
          <w:sz w:val="24"/>
          <w:szCs w:val="24"/>
          <w:lang w:val="en-US"/>
        </w:rPr>
      </w:pPr>
    </w:p>
    <w:p w14:paraId="4B0ACC8C" w14:textId="77777777" w:rsidR="00B142C4" w:rsidRDefault="00B142C4" w:rsidP="00031AB9">
      <w:pPr>
        <w:tabs>
          <w:tab w:val="left" w:pos="0"/>
          <w:tab w:val="left" w:pos="567"/>
        </w:tabs>
        <w:spacing w:line="240" w:lineRule="auto"/>
        <w:ind w:left="-142"/>
        <w:rPr>
          <w:rFonts w:ascii="Sylfaen" w:hAnsi="Sylfaen"/>
          <w:b/>
          <w:sz w:val="24"/>
          <w:szCs w:val="24"/>
          <w:lang w:val="en-US"/>
        </w:rPr>
      </w:pPr>
    </w:p>
    <w:p w14:paraId="7855E515" w14:textId="77777777" w:rsidR="00031AB9" w:rsidRPr="00EF3345" w:rsidRDefault="00031AB9" w:rsidP="00031AB9">
      <w:pPr>
        <w:tabs>
          <w:tab w:val="left" w:pos="0"/>
          <w:tab w:val="left" w:pos="567"/>
        </w:tabs>
        <w:spacing w:line="240" w:lineRule="auto"/>
        <w:ind w:left="-142"/>
        <w:rPr>
          <w:rFonts w:ascii="Sylfaen" w:hAnsi="Sylfaen"/>
          <w:b/>
          <w:sz w:val="24"/>
          <w:szCs w:val="24"/>
          <w:lang w:val="ka-GE"/>
        </w:rPr>
      </w:pPr>
      <w:r w:rsidRPr="00EF3345">
        <w:rPr>
          <w:rFonts w:ascii="Sylfaen" w:hAnsi="Sylfaen"/>
          <w:b/>
          <w:sz w:val="24"/>
          <w:szCs w:val="24"/>
          <w:lang w:val="en-US"/>
        </w:rPr>
        <w:t>Friday</w:t>
      </w:r>
      <w:r w:rsidR="00440E36" w:rsidRPr="00EF3345">
        <w:rPr>
          <w:rFonts w:ascii="Sylfaen" w:hAnsi="Sylfaen"/>
          <w:b/>
          <w:sz w:val="24"/>
          <w:szCs w:val="24"/>
          <w:lang w:val="en-US"/>
        </w:rPr>
        <w:t xml:space="preserve">,  July </w:t>
      </w:r>
      <w:r w:rsidRPr="00EF3345">
        <w:rPr>
          <w:rFonts w:ascii="Sylfaen" w:hAnsi="Sylfaen"/>
          <w:b/>
          <w:sz w:val="24"/>
          <w:szCs w:val="24"/>
          <w:lang w:val="ka-GE"/>
        </w:rPr>
        <w:t>2</w:t>
      </w:r>
      <w:r w:rsidRPr="00EF3345">
        <w:rPr>
          <w:rFonts w:ascii="Sylfaen" w:hAnsi="Sylfaen"/>
          <w:b/>
          <w:sz w:val="24"/>
          <w:szCs w:val="24"/>
          <w:lang w:val="en-US"/>
        </w:rPr>
        <w:t>9</w:t>
      </w:r>
    </w:p>
    <w:tbl>
      <w:tblPr>
        <w:tblW w:w="1705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709"/>
        <w:gridCol w:w="425"/>
        <w:gridCol w:w="709"/>
        <w:gridCol w:w="425"/>
        <w:gridCol w:w="993"/>
        <w:gridCol w:w="87"/>
        <w:gridCol w:w="54"/>
        <w:gridCol w:w="1281"/>
        <w:gridCol w:w="138"/>
        <w:gridCol w:w="1275"/>
        <w:gridCol w:w="141"/>
        <w:gridCol w:w="1419"/>
        <w:gridCol w:w="20"/>
        <w:gridCol w:w="7959"/>
        <w:tblGridChange w:id="54">
          <w:tblGrid>
            <w:gridCol w:w="1418"/>
            <w:gridCol w:w="958"/>
            <w:gridCol w:w="176"/>
            <w:gridCol w:w="709"/>
            <w:gridCol w:w="425"/>
            <w:gridCol w:w="994"/>
            <w:gridCol w:w="10"/>
            <w:gridCol w:w="76"/>
            <w:gridCol w:w="54"/>
            <w:gridCol w:w="1281"/>
            <w:gridCol w:w="138"/>
            <w:gridCol w:w="1275"/>
            <w:gridCol w:w="141"/>
            <w:gridCol w:w="1419"/>
            <w:gridCol w:w="20"/>
            <w:gridCol w:w="7959"/>
          </w:tblGrid>
        </w:tblGridChange>
      </w:tblGrid>
      <w:tr w:rsidR="00031AB9" w:rsidRPr="00EF3345" w14:paraId="1C3E178A" w14:textId="77777777" w:rsidTr="00E90F3B">
        <w:trPr>
          <w:gridAfter w:val="2"/>
          <w:wAfter w:w="7979" w:type="dxa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248BF" w14:textId="77777777" w:rsidR="00031AB9" w:rsidRPr="00EF3345" w:rsidRDefault="00031AB9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</w:pP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  <w:t>08:00</w:t>
            </w:r>
          </w:p>
        </w:tc>
        <w:tc>
          <w:tcPr>
            <w:tcW w:w="765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D9371" w14:textId="77777777" w:rsidR="00031AB9" w:rsidRPr="00CB364F" w:rsidRDefault="00031AB9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  <w:r w:rsidRPr="00CB364F">
              <w:rPr>
                <w:rStyle w:val="Betont"/>
                <w:rFonts w:ascii="Sylfaen" w:hAnsi="Sylfaen" w:cs="Arial"/>
                <w:b w:val="0"/>
                <w:color w:val="000000"/>
                <w:sz w:val="24"/>
                <w:szCs w:val="24"/>
                <w:shd w:val="clear" w:color="auto" w:fill="F2F2F2"/>
                <w:lang w:val="en-US"/>
              </w:rPr>
              <w:t xml:space="preserve">Breakfast </w:t>
            </w:r>
          </w:p>
        </w:tc>
      </w:tr>
      <w:tr w:rsidR="00031AB9" w:rsidRPr="008E67BF" w14:paraId="6377C2E1" w14:textId="77777777" w:rsidTr="00E90F3B">
        <w:trPr>
          <w:gridAfter w:val="2"/>
          <w:wAfter w:w="7979" w:type="dxa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9D989" w14:textId="77777777" w:rsidR="00031AB9" w:rsidRPr="00EF3345" w:rsidRDefault="00031AB9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  <w:t xml:space="preserve">09:00- </w:t>
            </w:r>
            <w:r w:rsidR="00440E36"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>11.00</w:t>
            </w:r>
          </w:p>
        </w:tc>
        <w:tc>
          <w:tcPr>
            <w:tcW w:w="765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B0C6D" w14:textId="77777777" w:rsidR="00440E36" w:rsidRPr="00CB364F" w:rsidRDefault="003B590C" w:rsidP="00F60EF2">
            <w:pPr>
              <w:shd w:val="clear" w:color="auto" w:fill="FFFFFF"/>
              <w:spacing w:after="0" w:line="240" w:lineRule="auto"/>
              <w:rPr>
                <w:rFonts w:ascii="Sylfaen" w:eastAsia="Times New Roman" w:hAnsi="Sylfaen" w:cs="Segoe UI"/>
                <w:color w:val="000000"/>
                <w:sz w:val="24"/>
                <w:szCs w:val="24"/>
                <w:lang w:val="en-US"/>
                <w:rPrChange w:id="55" w:author="Office 2004 Test Drive-Benutzer" w:date="2016-07-10T18:26:00Z">
                  <w:rPr>
                    <w:rFonts w:ascii="Sylfaen" w:eastAsia="Times New Roman" w:hAnsi="Sylfaen" w:cs="Segoe UI"/>
                    <w:b/>
                    <w:color w:val="000000"/>
                    <w:sz w:val="24"/>
                    <w:szCs w:val="24"/>
                    <w:lang w:val="en-US"/>
                  </w:rPr>
                </w:rPrChange>
              </w:rPr>
            </w:pPr>
            <w:r w:rsidRPr="00CB364F">
              <w:rPr>
                <w:rFonts w:ascii="Sylfaen" w:eastAsia="Times New Roman" w:hAnsi="Sylfaen" w:cs="Segoe UI"/>
                <w:color w:val="000000"/>
                <w:sz w:val="24"/>
                <w:szCs w:val="24"/>
                <w:lang w:val="en-US"/>
                <w:rPrChange w:id="56" w:author="Office 2004 Test Drive-Benutzer" w:date="2016-07-10T18:26:00Z">
                  <w:rPr>
                    <w:rFonts w:ascii="Sylfaen" w:eastAsia="Times New Roman" w:hAnsi="Sylfaen" w:cs="Segoe UI"/>
                    <w:b/>
                    <w:color w:val="000000"/>
                    <w:sz w:val="24"/>
                    <w:szCs w:val="24"/>
                    <w:lang w:val="en-US"/>
                  </w:rPr>
                </w:rPrChange>
              </w:rPr>
              <w:t>L</w:t>
            </w:r>
            <w:r w:rsidR="00440E36" w:rsidRPr="00CB364F">
              <w:rPr>
                <w:rFonts w:ascii="Sylfaen" w:eastAsia="Times New Roman" w:hAnsi="Sylfaen" w:cs="Segoe UI"/>
                <w:color w:val="000000"/>
                <w:sz w:val="24"/>
                <w:szCs w:val="24"/>
                <w:lang w:val="en-US"/>
                <w:rPrChange w:id="57" w:author="Office 2004 Test Drive-Benutzer" w:date="2016-07-10T18:26:00Z">
                  <w:rPr>
                    <w:rFonts w:ascii="Sylfaen" w:eastAsia="Times New Roman" w:hAnsi="Sylfaen" w:cs="Segoe UI"/>
                    <w:b/>
                    <w:color w:val="000000"/>
                    <w:sz w:val="24"/>
                    <w:szCs w:val="24"/>
                    <w:lang w:val="en-US"/>
                  </w:rPr>
                </w:rPrChange>
              </w:rPr>
              <w:t>ecture</w:t>
            </w:r>
            <w:r w:rsidRPr="00CB364F">
              <w:rPr>
                <w:rFonts w:ascii="Sylfaen" w:eastAsia="Times New Roman" w:hAnsi="Sylfaen" w:cs="Segoe UI"/>
                <w:color w:val="000000"/>
                <w:sz w:val="24"/>
                <w:szCs w:val="24"/>
                <w:lang w:val="en-US"/>
                <w:rPrChange w:id="58" w:author="Office 2004 Test Drive-Benutzer" w:date="2016-07-10T18:26:00Z">
                  <w:rPr>
                    <w:rFonts w:ascii="Sylfaen" w:eastAsia="Times New Roman" w:hAnsi="Sylfaen" w:cs="Segoe UI"/>
                    <w:b/>
                    <w:color w:val="000000"/>
                    <w:sz w:val="24"/>
                    <w:szCs w:val="24"/>
                    <w:lang w:val="en-US"/>
                  </w:rPr>
                </w:rPrChange>
              </w:rPr>
              <w:t xml:space="preserve"> by </w:t>
            </w:r>
          </w:p>
          <w:p w14:paraId="71D87927" w14:textId="77777777" w:rsidR="00F60EF2" w:rsidRPr="00CB364F" w:rsidRDefault="00F60EF2" w:rsidP="00F60EF2">
            <w:pPr>
              <w:shd w:val="clear" w:color="auto" w:fill="FFFFFF"/>
              <w:spacing w:after="0" w:line="240" w:lineRule="auto"/>
              <w:rPr>
                <w:rFonts w:ascii="Sylfaen" w:eastAsia="Times New Roman" w:hAnsi="Sylfaen" w:cs="Segoe UI"/>
                <w:color w:val="000000"/>
                <w:sz w:val="24"/>
                <w:szCs w:val="24"/>
                <w:lang w:val="en-US"/>
              </w:rPr>
            </w:pPr>
            <w:r w:rsidRPr="00CB364F">
              <w:rPr>
                <w:rFonts w:ascii="Sylfaen" w:eastAsia="Times New Roman" w:hAnsi="Sylfaen" w:cs="Segoe UI"/>
                <w:color w:val="000000"/>
                <w:sz w:val="24"/>
                <w:szCs w:val="24"/>
                <w:lang w:val="en-US"/>
              </w:rPr>
              <w:t xml:space="preserve">Horst Kächele </w:t>
            </w:r>
          </w:p>
          <w:p w14:paraId="18ACB8EB" w14:textId="77777777" w:rsidR="00F60EF2" w:rsidRPr="00737C3E" w:rsidRDefault="00F60EF2" w:rsidP="00F60EF2">
            <w:pPr>
              <w:shd w:val="clear" w:color="auto" w:fill="FFFFFF"/>
              <w:spacing w:after="0" w:line="240" w:lineRule="auto"/>
              <w:rPr>
                <w:rFonts w:ascii="Sylfaen" w:eastAsia="Times New Roman" w:hAnsi="Sylfaen" w:cs="Segoe UI"/>
                <w:color w:val="000000"/>
                <w:sz w:val="24"/>
                <w:szCs w:val="24"/>
                <w:lang w:val="en-US"/>
              </w:rPr>
            </w:pPr>
          </w:p>
          <w:p w14:paraId="353ECAA4" w14:textId="77777777" w:rsidR="003B590C" w:rsidRPr="00737C3E" w:rsidRDefault="003B590C" w:rsidP="003B590C">
            <w:pPr>
              <w:spacing w:after="0" w:line="240" w:lineRule="auto"/>
              <w:rPr>
                <w:rFonts w:ascii="Garamond" w:eastAsia="Times New Roman" w:hAnsi="Garamond" w:cs="Arial"/>
                <w:color w:val="000000"/>
                <w:sz w:val="24"/>
                <w:szCs w:val="24"/>
                <w:lang w:val="en-US"/>
              </w:rPr>
            </w:pPr>
            <w:r w:rsidRPr="00737C3E">
              <w:rPr>
                <w:rFonts w:ascii="Garamond" w:eastAsia="Times New Roman" w:hAnsi="Garamond" w:cs="Arial"/>
                <w:color w:val="000000"/>
                <w:sz w:val="24"/>
                <w:szCs w:val="24"/>
                <w:lang w:val="en-US"/>
              </w:rPr>
              <w:t xml:space="preserve"> ‘The Ghost of the</w:t>
            </w:r>
            <w:ins w:id="59" w:author="Office 2004 Test Drive-Benutzer" w:date="2016-07-10T18:25:00Z">
              <w:r w:rsidR="00CB364F" w:rsidRPr="00737C3E">
                <w:rPr>
                  <w:rFonts w:ascii="Garamond" w:eastAsia="Times New Roman" w:hAnsi="Garamond" w:cs="Arial"/>
                  <w:color w:val="000000"/>
                  <w:sz w:val="24"/>
                  <w:szCs w:val="24"/>
                  <w:lang w:val="en-US"/>
                </w:rPr>
                <w:t xml:space="preserve"> </w:t>
              </w:r>
            </w:ins>
            <w:r w:rsidRPr="00737C3E">
              <w:rPr>
                <w:rFonts w:ascii="Garamond" w:eastAsia="Times New Roman" w:hAnsi="Garamond" w:cs="Arial"/>
                <w:color w:val="000000"/>
                <w:sz w:val="24"/>
                <w:szCs w:val="24"/>
                <w:lang w:val="en-US"/>
              </w:rPr>
              <w:t>Obersalzberg’</w:t>
            </w:r>
          </w:p>
          <w:p w14:paraId="44F0C30E" w14:textId="77777777" w:rsidR="00031AB9" w:rsidRPr="00CB364F" w:rsidRDefault="00031AB9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  <w:rPrChange w:id="60" w:author="Office 2004 Test Drive-Benutzer" w:date="2016-07-10T18:26:00Z">
                  <w:rPr>
                    <w:rFonts w:ascii="Sylfaen" w:hAnsi="Sylfaen"/>
                    <w:sz w:val="24"/>
                    <w:szCs w:val="24"/>
                    <w:lang w:val="en-US"/>
                  </w:rPr>
                </w:rPrChange>
              </w:rPr>
            </w:pPr>
          </w:p>
        </w:tc>
      </w:tr>
      <w:tr w:rsidR="00031AB9" w:rsidRPr="00EF3345" w14:paraId="046F6F81" w14:textId="77777777" w:rsidTr="00E90F3B">
        <w:trPr>
          <w:gridAfter w:val="2"/>
          <w:wAfter w:w="7979" w:type="dxa"/>
          <w:trHeight w:val="64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C26EE" w14:textId="77777777" w:rsidR="00440E36" w:rsidRPr="00EF3345" w:rsidRDefault="00440E36" w:rsidP="00FC2CA2">
            <w:pPr>
              <w:tabs>
                <w:tab w:val="left" w:pos="0"/>
                <w:tab w:val="left" w:pos="567"/>
              </w:tabs>
              <w:spacing w:after="160" w:line="240" w:lineRule="auto"/>
              <w:ind w:left="-34"/>
              <w:rPr>
                <w:rFonts w:ascii="Sylfaen" w:hAnsi="Sylfaen"/>
                <w:sz w:val="24"/>
                <w:szCs w:val="24"/>
                <w:lang w:val="en-US"/>
              </w:rPr>
            </w:pPr>
            <w:r w:rsidRPr="00EF3345">
              <w:rPr>
                <w:rFonts w:ascii="Sylfaen" w:hAnsi="Sylfaen"/>
                <w:sz w:val="24"/>
                <w:szCs w:val="24"/>
                <w:lang w:val="en-US"/>
              </w:rPr>
              <w:t>11.00-11.30</w:t>
            </w:r>
          </w:p>
          <w:p w14:paraId="29EE2F3C" w14:textId="77777777" w:rsidR="00031AB9" w:rsidRPr="00EF3345" w:rsidRDefault="00031AB9" w:rsidP="00FC2CA2">
            <w:pPr>
              <w:tabs>
                <w:tab w:val="left" w:pos="0"/>
                <w:tab w:val="left" w:pos="567"/>
              </w:tabs>
              <w:spacing w:after="160" w:line="240" w:lineRule="auto"/>
              <w:ind w:left="-34"/>
              <w:rPr>
                <w:rFonts w:ascii="Sylfaen" w:hAnsi="Sylfaen"/>
                <w:sz w:val="24"/>
                <w:szCs w:val="24"/>
                <w:lang w:val="en-US"/>
              </w:rPr>
            </w:pPr>
          </w:p>
        </w:tc>
        <w:tc>
          <w:tcPr>
            <w:tcW w:w="765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6E22C" w14:textId="77777777" w:rsidR="00031AB9" w:rsidRPr="00EF3345" w:rsidRDefault="00440E36" w:rsidP="00FC2CA2">
            <w:pPr>
              <w:tabs>
                <w:tab w:val="left" w:pos="0"/>
                <w:tab w:val="left" w:pos="567"/>
              </w:tabs>
              <w:spacing w:line="240" w:lineRule="auto"/>
              <w:ind w:left="-34"/>
              <w:rPr>
                <w:rFonts w:ascii="Sylfaen" w:hAnsi="Sylfaen"/>
                <w:sz w:val="24"/>
                <w:szCs w:val="24"/>
                <w:lang w:val="ka-GE"/>
              </w:rPr>
            </w:pPr>
            <w:r w:rsidRPr="00EF3345">
              <w:rPr>
                <w:rFonts w:ascii="Sylfaen" w:hAnsi="Sylfaen"/>
                <w:sz w:val="24"/>
                <w:szCs w:val="24"/>
                <w:lang w:val="en-US"/>
              </w:rPr>
              <w:t>Coffee</w:t>
            </w:r>
          </w:p>
        </w:tc>
      </w:tr>
      <w:tr w:rsidR="00052F9E" w:rsidRPr="00FC2CA2" w14:paraId="6933CB4C" w14:textId="77777777" w:rsidTr="00737C3E">
        <w:tblPrEx>
          <w:tblW w:w="17053" w:type="dxa"/>
          <w:tblInd w:w="-17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61" w:author="Office 2004 Test Drive-Benutzer" w:date="2016-07-10T18:32:00Z">
            <w:tblPrEx>
              <w:tblW w:w="17053" w:type="dxa"/>
              <w:tblInd w:w="-17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gridAfter w:val="1"/>
          <w:wAfter w:w="7959" w:type="dxa"/>
          <w:trHeight w:val="389"/>
          <w:trPrChange w:id="62" w:author="Office 2004 Test Drive-Benutzer" w:date="2016-07-10T18:32:00Z">
            <w:trPr>
              <w:gridAfter w:val="1"/>
              <w:wAfter w:w="7959" w:type="dxa"/>
              <w:trHeight w:val="389"/>
            </w:trPr>
          </w:trPrChange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  <w:tcPrChange w:id="63" w:author="Office 2004 Test Drive-Benutzer" w:date="2016-07-10T18:32:00Z">
              <w:tcPr>
                <w:tcW w:w="1418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42156036" w14:textId="77777777" w:rsidR="00052F9E" w:rsidRPr="00EF3345" w:rsidRDefault="005A34AB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  <w:r>
              <w:rPr>
                <w:rFonts w:ascii="Sylfaen" w:hAnsi="Sylfaen"/>
                <w:sz w:val="24"/>
                <w:szCs w:val="24"/>
                <w:lang w:val="en-US"/>
              </w:rPr>
              <w:t>11.30-12.3</w:t>
            </w:r>
            <w:r w:rsidR="00052F9E">
              <w:rPr>
                <w:rFonts w:ascii="Sylfaen" w:hAnsi="Sylfaen"/>
                <w:sz w:val="24"/>
                <w:szCs w:val="24"/>
                <w:lang w:val="en-US"/>
              </w:rPr>
              <w:t>0</w:t>
            </w:r>
          </w:p>
          <w:p w14:paraId="4918C1DF" w14:textId="77777777" w:rsidR="005A34AB" w:rsidRDefault="00052F9E" w:rsidP="00956689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  <w:r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>Discussion</w:t>
            </w:r>
          </w:p>
          <w:p w14:paraId="55D26213" w14:textId="77777777" w:rsidR="004255A7" w:rsidRDefault="004255A7" w:rsidP="00956689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  <w:r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>of the lecture</w:t>
            </w:r>
          </w:p>
          <w:p w14:paraId="0309597C" w14:textId="77777777" w:rsidR="005A34AB" w:rsidRDefault="005A34AB" w:rsidP="00956689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</w:p>
          <w:p w14:paraId="18BA90B6" w14:textId="77777777" w:rsidR="005A34AB" w:rsidRDefault="005A34AB" w:rsidP="00956689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</w:p>
          <w:p w14:paraId="484E6578" w14:textId="77777777" w:rsidR="005A34AB" w:rsidRDefault="005A34AB" w:rsidP="00956689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</w:p>
          <w:p w14:paraId="029784CA" w14:textId="77777777" w:rsidR="005A34AB" w:rsidRDefault="005A34AB" w:rsidP="00956689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</w:p>
          <w:p w14:paraId="09CDE4D8" w14:textId="77777777" w:rsidR="005A34AB" w:rsidRDefault="005A34AB" w:rsidP="00956689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</w:p>
          <w:p w14:paraId="3AD0F36F" w14:textId="77777777" w:rsidR="005A34AB" w:rsidRDefault="005A34AB" w:rsidP="00956689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  <w:r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>12.30-13.00</w:t>
            </w:r>
          </w:p>
          <w:p w14:paraId="7D17C64C" w14:textId="77777777" w:rsidR="00052F9E" w:rsidRDefault="005A34AB" w:rsidP="00956689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  <w:r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>plenary</w:t>
            </w:r>
          </w:p>
          <w:p w14:paraId="141F527D" w14:textId="77777777" w:rsidR="005A34AB" w:rsidRDefault="005A34AB" w:rsidP="00956689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</w:p>
          <w:p w14:paraId="10AC4913" w14:textId="77777777" w:rsidR="005A34AB" w:rsidRDefault="005A34AB" w:rsidP="00956689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</w:p>
          <w:p w14:paraId="3C7C1234" w14:textId="77777777" w:rsidR="005A34AB" w:rsidRPr="00EF3345" w:rsidRDefault="005A34AB" w:rsidP="00956689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4" w:author="Office 2004 Test Drive-Benutzer" w:date="2016-07-10T18:32:00Z">
              <w:tcPr>
                <w:tcW w:w="9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ED3267C" w14:textId="77777777" w:rsidR="00052F9E" w:rsidRPr="00EF3345" w:rsidRDefault="00052F9E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5" w:author="Office 2004 Test Drive-Benutzer" w:date="2016-07-10T18:32:00Z">
              <w:tcPr>
                <w:tcW w:w="8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5785BD6" w14:textId="77777777" w:rsidR="00052F9E" w:rsidRPr="00EF3345" w:rsidRDefault="00052F9E" w:rsidP="00052F9E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Fonts w:ascii="Sylfaen" w:hAnsi="Sylfaen"/>
                <w:sz w:val="24"/>
                <w:szCs w:val="24"/>
                <w:lang w:val="en-US"/>
              </w:rPr>
            </w:pP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>Group</w:t>
            </w:r>
            <w:r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 xml:space="preserve"> 1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PrChange w:id="66" w:author="Office 2004 Test Drive-Benutzer" w:date="2016-07-10T18:32:00Z">
              <w:tcPr>
                <w:tcW w:w="1429" w:type="dxa"/>
                <w:gridSpan w:val="3"/>
                <w:tcBorders>
                  <w:top w:val="single" w:sz="4" w:space="0" w:color="auto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7567CCB9" w14:textId="77777777" w:rsidR="00052F9E" w:rsidRPr="00EF3345" w:rsidRDefault="00052F9E" w:rsidP="00737C3E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jc w:val="center"/>
              <w:rPr>
                <w:rFonts w:ascii="Sylfaen" w:hAnsi="Sylfaen"/>
                <w:sz w:val="24"/>
                <w:szCs w:val="24"/>
                <w:lang w:val="en-US"/>
              </w:rPr>
              <w:pPrChange w:id="67" w:author="Office 2004 Test Drive-Benutzer" w:date="2016-07-10T18:33:00Z">
                <w:pPr>
                  <w:tabs>
                    <w:tab w:val="left" w:pos="0"/>
                    <w:tab w:val="left" w:pos="567"/>
                  </w:tabs>
                  <w:spacing w:after="0" w:line="240" w:lineRule="auto"/>
                  <w:ind w:left="-142"/>
                </w:pPr>
              </w:pPrChange>
            </w:pP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>Group</w:t>
            </w:r>
            <w:r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 xml:space="preserve"> 2</w:t>
            </w:r>
          </w:p>
        </w:tc>
        <w:tc>
          <w:tcPr>
            <w:tcW w:w="142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PrChange w:id="68" w:author="Office 2004 Test Drive-Benutzer" w:date="2016-07-10T18:32:00Z">
              <w:tcPr>
                <w:tcW w:w="1411" w:type="dxa"/>
                <w:gridSpan w:val="3"/>
                <w:tcBorders>
                  <w:top w:val="single" w:sz="4" w:space="0" w:color="auto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2A25C6F3" w14:textId="77777777" w:rsidR="00052F9E" w:rsidRPr="00EF3345" w:rsidRDefault="00052F9E" w:rsidP="00737C3E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jc w:val="center"/>
              <w:rPr>
                <w:rFonts w:ascii="Sylfaen" w:hAnsi="Sylfaen"/>
                <w:sz w:val="24"/>
                <w:szCs w:val="24"/>
                <w:lang w:val="en-US"/>
              </w:rPr>
              <w:pPrChange w:id="69" w:author="Office 2004 Test Drive-Benutzer" w:date="2016-07-10T18:33:00Z">
                <w:pPr>
                  <w:tabs>
                    <w:tab w:val="left" w:pos="0"/>
                    <w:tab w:val="left" w:pos="567"/>
                  </w:tabs>
                  <w:spacing w:after="0" w:line="240" w:lineRule="auto"/>
                  <w:ind w:left="-142"/>
                </w:pPr>
              </w:pPrChange>
            </w:pP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>Group</w:t>
            </w:r>
            <w:r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 xml:space="preserve"> 3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PrChange w:id="70" w:author="Office 2004 Test Drive-Benutzer" w:date="2016-07-10T18:32:00Z">
              <w:tcPr>
                <w:tcW w:w="141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064E27EE" w14:textId="77777777" w:rsidR="00052F9E" w:rsidRPr="00EF3345" w:rsidRDefault="00052F9E" w:rsidP="00737C3E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jc w:val="center"/>
              <w:rPr>
                <w:rFonts w:ascii="Sylfaen" w:hAnsi="Sylfaen"/>
                <w:sz w:val="24"/>
                <w:szCs w:val="24"/>
                <w:lang w:val="en-US"/>
              </w:rPr>
              <w:pPrChange w:id="71" w:author="Office 2004 Test Drive-Benutzer" w:date="2016-07-10T18:33:00Z">
                <w:pPr>
                  <w:tabs>
                    <w:tab w:val="left" w:pos="0"/>
                    <w:tab w:val="left" w:pos="567"/>
                  </w:tabs>
                  <w:spacing w:after="0" w:line="240" w:lineRule="auto"/>
                  <w:ind w:left="-142"/>
                </w:pPr>
              </w:pPrChange>
            </w:pP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>Group</w:t>
            </w:r>
            <w:r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 xml:space="preserve"> 4</w:t>
            </w:r>
          </w:p>
        </w:tc>
        <w:tc>
          <w:tcPr>
            <w:tcW w:w="158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PrChange w:id="72" w:author="Office 2004 Test Drive-Benutzer" w:date="2016-07-10T18:32:00Z">
              <w:tcPr>
                <w:tcW w:w="1580" w:type="dxa"/>
                <w:gridSpan w:val="3"/>
                <w:tcBorders>
                  <w:top w:val="single" w:sz="4" w:space="0" w:color="auto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7F5E8C28" w14:textId="77777777" w:rsidR="00052F9E" w:rsidRPr="00EF3345" w:rsidRDefault="00052F9E" w:rsidP="00737C3E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jc w:val="center"/>
              <w:rPr>
                <w:rFonts w:ascii="Sylfaen" w:hAnsi="Sylfaen"/>
                <w:sz w:val="24"/>
                <w:szCs w:val="24"/>
                <w:lang w:val="en-US"/>
              </w:rPr>
              <w:pPrChange w:id="73" w:author="Office 2004 Test Drive-Benutzer" w:date="2016-07-10T18:33:00Z">
                <w:pPr>
                  <w:tabs>
                    <w:tab w:val="left" w:pos="0"/>
                    <w:tab w:val="left" w:pos="567"/>
                  </w:tabs>
                  <w:spacing w:after="0" w:line="240" w:lineRule="auto"/>
                  <w:ind w:left="-142"/>
                </w:pPr>
              </w:pPrChange>
            </w:pPr>
            <w:r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>Group 5</w:t>
            </w:r>
          </w:p>
        </w:tc>
      </w:tr>
      <w:tr w:rsidR="00052F9E" w:rsidRPr="00FC2CA2" w14:paraId="3197F272" w14:textId="77777777" w:rsidTr="00737C3E">
        <w:tblPrEx>
          <w:tblW w:w="17053" w:type="dxa"/>
          <w:tblInd w:w="-17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74" w:author="Office 2004 Test Drive-Benutzer" w:date="2016-07-10T18:32:00Z">
            <w:tblPrEx>
              <w:tblW w:w="17053" w:type="dxa"/>
              <w:tblInd w:w="-17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gridAfter w:val="1"/>
          <w:wAfter w:w="7959" w:type="dxa"/>
          <w:trHeight w:val="342"/>
          <w:trPrChange w:id="75" w:author="Office 2004 Test Drive-Benutzer" w:date="2016-07-10T18:32:00Z">
            <w:trPr>
              <w:gridAfter w:val="1"/>
              <w:wAfter w:w="7959" w:type="dxa"/>
              <w:trHeight w:val="342"/>
            </w:trPr>
          </w:trPrChange>
        </w:trPr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  <w:tcPrChange w:id="76" w:author="Office 2004 Test Drive-Benutzer" w:date="2016-07-10T18:32:00Z">
              <w:tcPr>
                <w:tcW w:w="1418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030B0AB0" w14:textId="77777777" w:rsidR="00052F9E" w:rsidRPr="00EF3345" w:rsidRDefault="00052F9E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  <w:tcPrChange w:id="77" w:author="Office 2004 Test Drive-Benutzer" w:date="2016-07-10T18:32:00Z">
              <w:tcPr>
                <w:tcW w:w="958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59A5C0E0" w14:textId="77777777" w:rsidR="00052F9E" w:rsidRPr="00FC2CA2" w:rsidRDefault="00052F9E" w:rsidP="00052F9E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</w:p>
          <w:p w14:paraId="46E54165" w14:textId="77777777" w:rsidR="00052F9E" w:rsidRPr="00EF3345" w:rsidRDefault="00052F9E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</w:p>
          <w:p w14:paraId="640A9F5F" w14:textId="77777777" w:rsidR="00052F9E" w:rsidRPr="00FC2CA2" w:rsidRDefault="00052F9E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8" w:author="Office 2004 Test Drive-Benutzer" w:date="2016-07-10T18:32:00Z">
              <w:tcPr>
                <w:tcW w:w="8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690FDFF" w14:textId="77777777" w:rsidR="00052F9E" w:rsidRPr="00FC2CA2" w:rsidRDefault="00052F9E" w:rsidP="00052F9E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  <w:r w:rsidRPr="00EF3345">
              <w:rPr>
                <w:rFonts w:ascii="Sylfaen" w:hAnsi="Sylfaen"/>
                <w:sz w:val="24"/>
                <w:szCs w:val="24"/>
                <w:lang w:val="ka-GE"/>
              </w:rPr>
              <w:t>Kächele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9" w:author="Office 2004 Test Drive-Benutzer" w:date="2016-07-10T18:32:00Z">
              <w:tcPr>
                <w:tcW w:w="141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36CC421" w14:textId="77777777" w:rsidR="00052F9E" w:rsidRPr="00FC2CA2" w:rsidRDefault="00D65146" w:rsidP="00FC2CA2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  <w:r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>Gomperts</w:t>
            </w:r>
          </w:p>
        </w:tc>
        <w:tc>
          <w:tcPr>
            <w:tcW w:w="1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0" w:author="Office 2004 Test Drive-Benutzer" w:date="2016-07-10T18:32:00Z">
              <w:tcPr>
                <w:tcW w:w="1421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7EACEB12" w14:textId="77777777" w:rsidR="00052F9E" w:rsidRPr="00FC2CA2" w:rsidRDefault="00052F9E" w:rsidP="00737C3E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jc w:val="center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pPrChange w:id="81" w:author="Office 2004 Test Drive-Benutzer" w:date="2016-07-10T18:32:00Z">
                <w:pPr>
                  <w:tabs>
                    <w:tab w:val="left" w:pos="0"/>
                    <w:tab w:val="left" w:pos="567"/>
                  </w:tabs>
                  <w:spacing w:after="0" w:line="240" w:lineRule="auto"/>
                  <w:ind w:left="-142"/>
                </w:pPr>
              </w:pPrChange>
            </w:pPr>
            <w:r w:rsidRPr="00EF3345">
              <w:rPr>
                <w:rFonts w:ascii="Sylfaen" w:hAnsi="Sylfaen"/>
                <w:sz w:val="24"/>
                <w:szCs w:val="24"/>
                <w:lang w:val="ka-GE"/>
              </w:rPr>
              <w:t>Bilger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2" w:author="Office 2004 Test Drive-Benutzer" w:date="2016-07-10T18:32:00Z">
              <w:tcPr>
                <w:tcW w:w="141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4AC2FD83" w14:textId="77777777" w:rsidR="00052F9E" w:rsidRPr="00FC2CA2" w:rsidRDefault="00052F9E" w:rsidP="00737C3E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jc w:val="center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pPrChange w:id="83" w:author="Office 2004 Test Drive-Benutzer" w:date="2016-07-10T18:32:00Z">
                <w:pPr>
                  <w:tabs>
                    <w:tab w:val="left" w:pos="0"/>
                    <w:tab w:val="left" w:pos="567"/>
                  </w:tabs>
                  <w:spacing w:after="0" w:line="240" w:lineRule="auto"/>
                  <w:ind w:left="-142"/>
                </w:pPr>
              </w:pPrChange>
            </w:pPr>
            <w:r w:rsidRPr="00EF3345">
              <w:rPr>
                <w:rFonts w:ascii="Sylfaen" w:hAnsi="Sylfaen"/>
                <w:sz w:val="24"/>
                <w:szCs w:val="24"/>
                <w:lang w:val="ka-GE"/>
              </w:rPr>
              <w:t>Ubbels</w:t>
            </w:r>
          </w:p>
        </w:tc>
        <w:tc>
          <w:tcPr>
            <w:tcW w:w="1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4" w:author="Office 2004 Test Drive-Benutzer" w:date="2016-07-10T18:32:00Z">
              <w:tcPr>
                <w:tcW w:w="1580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35845AB0" w14:textId="77777777" w:rsidR="00052F9E" w:rsidRPr="00FC2CA2" w:rsidRDefault="00052F9E" w:rsidP="00737C3E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jc w:val="center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pPrChange w:id="85" w:author="Office 2004 Test Drive-Benutzer" w:date="2016-07-10T18:32:00Z">
                <w:pPr>
                  <w:tabs>
                    <w:tab w:val="left" w:pos="0"/>
                    <w:tab w:val="left" w:pos="567"/>
                  </w:tabs>
                  <w:spacing w:after="0" w:line="240" w:lineRule="auto"/>
                  <w:ind w:left="-142"/>
                </w:pPr>
              </w:pPrChange>
            </w:pPr>
            <w:r w:rsidRPr="00EF3345">
              <w:rPr>
                <w:rFonts w:ascii="Sylfaen" w:hAnsi="Sylfaen"/>
                <w:sz w:val="24"/>
                <w:szCs w:val="24"/>
                <w:lang w:val="ka-GE"/>
              </w:rPr>
              <w:t>Lejniece</w:t>
            </w:r>
          </w:p>
        </w:tc>
      </w:tr>
      <w:tr w:rsidR="00052F9E" w:rsidRPr="00FC2CA2" w14:paraId="7598C159" w14:textId="77777777" w:rsidTr="00737C3E">
        <w:tblPrEx>
          <w:tblW w:w="17053" w:type="dxa"/>
          <w:tblInd w:w="-17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86" w:author="Office 2004 Test Drive-Benutzer" w:date="2016-07-10T18:32:00Z">
            <w:tblPrEx>
              <w:tblW w:w="17053" w:type="dxa"/>
              <w:tblInd w:w="-17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gridAfter w:val="1"/>
          <w:wAfter w:w="7959" w:type="dxa"/>
          <w:trHeight w:val="427"/>
          <w:trPrChange w:id="87" w:author="Office 2004 Test Drive-Benutzer" w:date="2016-07-10T18:32:00Z">
            <w:trPr>
              <w:gridAfter w:val="1"/>
              <w:wAfter w:w="7959" w:type="dxa"/>
              <w:trHeight w:val="427"/>
            </w:trPr>
          </w:trPrChange>
        </w:trPr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88" w:author="Office 2004 Test Drive-Benutzer" w:date="2016-07-10T18:32:00Z">
              <w:tcPr>
                <w:tcW w:w="1418" w:type="dxa"/>
                <w:vMerge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2D3CD775" w14:textId="77777777" w:rsidR="00052F9E" w:rsidRPr="00EF3345" w:rsidRDefault="00052F9E" w:rsidP="00FC2CA2">
            <w:pPr>
              <w:spacing w:after="0" w:line="240" w:lineRule="auto"/>
              <w:rPr>
                <w:rFonts w:ascii="Sylfaen" w:hAnsi="Sylfaen"/>
                <w:sz w:val="24"/>
                <w:szCs w:val="24"/>
                <w:lang w:val="ka-GE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9" w:author="Office 2004 Test Drive-Benutzer" w:date="2016-07-10T18:32:00Z">
              <w:tcPr>
                <w:tcW w:w="958" w:type="dxa"/>
                <w:vMerge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2226764" w14:textId="77777777" w:rsidR="00052F9E" w:rsidRPr="00EF3345" w:rsidRDefault="00052F9E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0" w:author="Office 2004 Test Drive-Benutzer" w:date="2016-07-10T18:32:00Z">
              <w:tcPr>
                <w:tcW w:w="8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CE53088" w14:textId="77777777" w:rsidR="00052F9E" w:rsidRDefault="00052F9E">
            <w:pPr>
              <w:rPr>
                <w:rFonts w:ascii="Sylfaen" w:hAnsi="Sylfaen"/>
                <w:sz w:val="24"/>
                <w:szCs w:val="24"/>
                <w:lang w:val="ka-GE"/>
              </w:rPr>
            </w:pPr>
          </w:p>
          <w:p w14:paraId="0F83BD02" w14:textId="77777777" w:rsidR="00052F9E" w:rsidRPr="00EF3345" w:rsidRDefault="00052F9E" w:rsidP="00052F9E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Fonts w:ascii="Sylfaen" w:hAnsi="Sylfaen"/>
                <w:sz w:val="24"/>
                <w:szCs w:val="24"/>
                <w:lang w:val="ka-GE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1" w:author="Office 2004 Test Drive-Benutzer" w:date="2016-07-10T18:32:00Z">
              <w:tcPr>
                <w:tcW w:w="141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BF6A2E8" w14:textId="77777777" w:rsidR="00052F9E" w:rsidRPr="00EF3345" w:rsidRDefault="00052F9E" w:rsidP="00FC2CA2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Fonts w:ascii="Sylfaen" w:hAnsi="Sylfaen"/>
                <w:sz w:val="24"/>
                <w:szCs w:val="24"/>
                <w:lang w:val="ka-GE"/>
              </w:rPr>
            </w:pPr>
          </w:p>
        </w:tc>
        <w:tc>
          <w:tcPr>
            <w:tcW w:w="1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2" w:author="Office 2004 Test Drive-Benutzer" w:date="2016-07-10T18:32:00Z">
              <w:tcPr>
                <w:tcW w:w="1421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FD48C6D" w14:textId="77777777" w:rsidR="00052F9E" w:rsidRPr="00EF3345" w:rsidRDefault="00052F9E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</w:p>
          <w:p w14:paraId="281C0BE3" w14:textId="77777777" w:rsidR="00052F9E" w:rsidRPr="00EF3345" w:rsidRDefault="00052F9E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3" w:author="Office 2004 Test Drive-Benutzer" w:date="2016-07-10T18:32:00Z">
              <w:tcPr>
                <w:tcW w:w="141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700D895" w14:textId="77777777" w:rsidR="00052F9E" w:rsidRPr="00EF3345" w:rsidRDefault="00052F9E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</w:p>
          <w:p w14:paraId="5681B327" w14:textId="77777777" w:rsidR="00052F9E" w:rsidRPr="00EF3345" w:rsidRDefault="00052F9E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</w:p>
        </w:tc>
        <w:tc>
          <w:tcPr>
            <w:tcW w:w="1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94" w:author="Office 2004 Test Drive-Benutzer" w:date="2016-07-10T18:32:00Z">
              <w:tcPr>
                <w:tcW w:w="1580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48C2D601" w14:textId="77777777" w:rsidR="00052F9E" w:rsidRPr="00EF3345" w:rsidRDefault="00052F9E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</w:p>
        </w:tc>
      </w:tr>
      <w:tr w:rsidR="00052F9E" w:rsidRPr="00FC2CA2" w14:paraId="6D71E708" w14:textId="77777777" w:rsidTr="00E90F3B">
        <w:trPr>
          <w:gridAfter w:val="1"/>
          <w:wAfter w:w="7959" w:type="dxa"/>
          <w:trHeight w:val="91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E5D23" w14:textId="77777777" w:rsidR="00052F9E" w:rsidRDefault="00227E19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  <w:r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>13.00- 14.3</w:t>
            </w:r>
            <w:r w:rsidR="00052F9E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>0</w:t>
            </w:r>
          </w:p>
          <w:p w14:paraId="7387A71B" w14:textId="77777777" w:rsidR="00052F9E" w:rsidRPr="00EF3345" w:rsidRDefault="00052F9E" w:rsidP="00052F9E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>Lunch</w:t>
            </w:r>
          </w:p>
        </w:tc>
        <w:tc>
          <w:tcPr>
            <w:tcW w:w="767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2BB22" w14:textId="77777777" w:rsidR="00052F9E" w:rsidRPr="00052F9E" w:rsidRDefault="00052F9E" w:rsidP="00FC2CA2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Fonts w:ascii="Sylfaen" w:hAnsi="Sylfaen"/>
                <w:sz w:val="24"/>
                <w:szCs w:val="24"/>
                <w:lang w:val="en-US"/>
              </w:rPr>
            </w:pPr>
          </w:p>
        </w:tc>
      </w:tr>
      <w:tr w:rsidR="00D65146" w:rsidRPr="00FC2CA2" w14:paraId="63641D58" w14:textId="77777777" w:rsidTr="00447D87">
        <w:trPr>
          <w:gridAfter w:val="1"/>
          <w:wAfter w:w="7959" w:type="dxa"/>
          <w:trHeight w:val="638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5B91C63" w14:textId="77777777" w:rsidR="00D65146" w:rsidRPr="00FC2CA2" w:rsidRDefault="00B67A02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/>
                <w:sz w:val="24"/>
                <w:szCs w:val="24"/>
                <w:lang w:val="en-US"/>
              </w:rPr>
            </w:pPr>
            <w:r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>15.30- 17.00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82CCD1" w14:textId="77777777" w:rsidR="00D65146" w:rsidRPr="00FC2CA2" w:rsidRDefault="00D65146" w:rsidP="00052F9E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Style w:val="style8"/>
                <w:rFonts w:ascii="Sylfaen" w:hAnsi="Sylfaen"/>
                <w:sz w:val="24"/>
                <w:szCs w:val="24"/>
                <w:lang w:val="en-US"/>
              </w:rPr>
            </w:pPr>
            <w:r>
              <w:rPr>
                <w:rFonts w:ascii="Sylfaen" w:hAnsi="Sylfaen"/>
                <w:sz w:val="24"/>
                <w:szCs w:val="24"/>
                <w:lang w:val="en-US"/>
              </w:rPr>
              <w:t xml:space="preserve">Presentation of </w:t>
            </w:r>
            <w:ins w:id="95" w:author="Office 2004 Test Drive-Benutzer" w:date="2016-07-10T18:26:00Z">
              <w:r w:rsidR="00CB364F">
                <w:rPr>
                  <w:rFonts w:ascii="Sylfaen" w:hAnsi="Sylfaen"/>
                  <w:sz w:val="24"/>
                  <w:szCs w:val="24"/>
                  <w:lang w:val="en-US"/>
                </w:rPr>
                <w:t>c</w:t>
              </w:r>
            </w:ins>
            <w:del w:id="96" w:author="Office 2004 Test Drive-Benutzer" w:date="2016-07-10T18:26:00Z">
              <w:r w:rsidDel="00CB364F">
                <w:rPr>
                  <w:rFonts w:ascii="Sylfaen" w:hAnsi="Sylfaen"/>
                  <w:sz w:val="24"/>
                  <w:szCs w:val="24"/>
                  <w:lang w:val="en-US"/>
                </w:rPr>
                <w:delText>C</w:delText>
              </w:r>
            </w:del>
            <w:r>
              <w:rPr>
                <w:rFonts w:ascii="Sylfaen" w:hAnsi="Sylfaen"/>
                <w:sz w:val="24"/>
                <w:szCs w:val="24"/>
                <w:lang w:val="en-US"/>
              </w:rPr>
              <w:t xml:space="preserve">linical </w:t>
            </w:r>
            <w:ins w:id="97" w:author="Office 2004 Test Drive-Benutzer" w:date="2016-07-10T18:26:00Z">
              <w:r w:rsidR="00CB364F">
                <w:rPr>
                  <w:rFonts w:ascii="Sylfaen" w:hAnsi="Sylfaen"/>
                  <w:sz w:val="24"/>
                  <w:szCs w:val="24"/>
                  <w:lang w:val="en-US"/>
                </w:rPr>
                <w:t>m</w:t>
              </w:r>
            </w:ins>
            <w:del w:id="98" w:author="Office 2004 Test Drive-Benutzer" w:date="2016-07-10T18:26:00Z">
              <w:r w:rsidDel="00CB364F">
                <w:rPr>
                  <w:rFonts w:ascii="Sylfaen" w:hAnsi="Sylfaen"/>
                  <w:sz w:val="24"/>
                  <w:szCs w:val="24"/>
                  <w:lang w:val="en-US"/>
                </w:rPr>
                <w:delText>M</w:delText>
              </w:r>
            </w:del>
            <w:r>
              <w:rPr>
                <w:rFonts w:ascii="Sylfaen" w:hAnsi="Sylfaen"/>
                <w:sz w:val="24"/>
                <w:szCs w:val="24"/>
                <w:lang w:val="en-US"/>
              </w:rPr>
              <w:t xml:space="preserve">aterial in </w:t>
            </w:r>
            <w:ins w:id="99" w:author="Office 2004 Test Drive-Benutzer" w:date="2016-07-10T18:26:00Z">
              <w:r w:rsidR="00CB364F">
                <w:rPr>
                  <w:rFonts w:ascii="Sylfaen" w:hAnsi="Sylfaen"/>
                  <w:sz w:val="24"/>
                  <w:szCs w:val="24"/>
                  <w:lang w:val="en-US"/>
                </w:rPr>
                <w:t>g</w:t>
              </w:r>
            </w:ins>
            <w:del w:id="100" w:author="Office 2004 Test Drive-Benutzer" w:date="2016-07-10T18:26:00Z">
              <w:r w:rsidDel="00CB364F">
                <w:rPr>
                  <w:rFonts w:ascii="Sylfaen" w:hAnsi="Sylfaen"/>
                  <w:sz w:val="24"/>
                  <w:szCs w:val="24"/>
                  <w:lang w:val="en-US"/>
                </w:rPr>
                <w:delText>G</w:delText>
              </w:r>
            </w:del>
            <w:r>
              <w:rPr>
                <w:rFonts w:ascii="Sylfaen" w:hAnsi="Sylfaen"/>
                <w:sz w:val="24"/>
                <w:szCs w:val="24"/>
                <w:lang w:val="en-US"/>
              </w:rPr>
              <w:t>roups.</w:t>
            </w:r>
          </w:p>
          <w:p w14:paraId="59F8595F" w14:textId="77777777" w:rsidR="00D65146" w:rsidRDefault="00D65146" w:rsidP="00956689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</w:p>
          <w:p w14:paraId="27897D7C" w14:textId="77777777" w:rsidR="00D65146" w:rsidRPr="00FC2CA2" w:rsidRDefault="00D65146" w:rsidP="00052F9E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Style w:val="style8"/>
                <w:rFonts w:ascii="Sylfaen" w:hAnsi="Sylfae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FCE12" w14:textId="77777777" w:rsidR="00D65146" w:rsidRPr="00FC2CA2" w:rsidRDefault="00B70926" w:rsidP="00967346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Style w:val="style8"/>
                <w:rFonts w:ascii="Sylfaen" w:hAnsi="Sylfaen"/>
                <w:sz w:val="24"/>
                <w:szCs w:val="24"/>
                <w:lang w:val="en-US"/>
              </w:rPr>
            </w:pPr>
            <w:r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>Grou</w:t>
            </w:r>
            <w:r w:rsidR="00D65146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>p 1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16213" w14:textId="77777777" w:rsidR="00D65146" w:rsidRPr="00447D87" w:rsidRDefault="00D65146" w:rsidP="00967346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Style w:val="style8"/>
                <w:rFonts w:ascii="Sylfaen" w:hAnsi="Sylfaen"/>
                <w:sz w:val="24"/>
                <w:szCs w:val="24"/>
                <w:lang w:val="ka-GE"/>
              </w:rPr>
            </w:pP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>Group</w:t>
            </w:r>
            <w:r w:rsidR="00447D87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  <w:t xml:space="preserve"> 2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C756D" w14:textId="77777777" w:rsidR="00D65146" w:rsidRPr="00FC2CA2" w:rsidRDefault="00D65146" w:rsidP="00967346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Style w:val="style8"/>
                <w:rFonts w:ascii="Sylfaen" w:hAnsi="Sylfaen"/>
                <w:sz w:val="24"/>
                <w:szCs w:val="24"/>
                <w:lang w:val="en-US"/>
              </w:rPr>
            </w:pP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>Group</w:t>
            </w:r>
            <w:r w:rsidR="00447D87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  <w:t xml:space="preserve"> </w:t>
            </w: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ka-GE"/>
              </w:rPr>
              <w:t>3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1C09E" w14:textId="77777777" w:rsidR="00D65146" w:rsidRPr="00FC2CA2" w:rsidRDefault="00D65146" w:rsidP="00967346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Style w:val="style8"/>
                <w:rFonts w:ascii="Sylfaen" w:hAnsi="Sylfaen"/>
                <w:sz w:val="24"/>
                <w:szCs w:val="24"/>
                <w:lang w:val="en-US"/>
              </w:rPr>
            </w:pP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vertAlign w:val="superscript"/>
                <w:lang w:val="en-US"/>
              </w:rPr>
              <w:t>r</w:t>
            </w: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>Group</w:t>
            </w:r>
            <w:r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 xml:space="preserve"> 4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76E6D" w14:textId="77777777" w:rsidR="00D65146" w:rsidRPr="00FC2CA2" w:rsidRDefault="00D65146" w:rsidP="00967346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Style w:val="style8"/>
                <w:rFonts w:ascii="Sylfaen" w:hAnsi="Sylfaen"/>
                <w:sz w:val="24"/>
                <w:szCs w:val="24"/>
                <w:lang w:val="en-US"/>
              </w:rPr>
            </w:pPr>
            <w:r w:rsidRPr="00EF3345"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>Group</w:t>
            </w:r>
            <w:r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 xml:space="preserve"> 5</w:t>
            </w:r>
          </w:p>
        </w:tc>
      </w:tr>
      <w:tr w:rsidR="00D65146" w:rsidRPr="00EF3345" w14:paraId="3C5BDDB2" w14:textId="77777777" w:rsidTr="00447D87">
        <w:trPr>
          <w:gridAfter w:val="2"/>
          <w:wAfter w:w="7979" w:type="dxa"/>
          <w:trHeight w:val="1140"/>
        </w:trPr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2C69954" w14:textId="77777777" w:rsidR="00D65146" w:rsidRPr="00EF3345" w:rsidRDefault="00D65146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67F4F59E" w14:textId="77777777" w:rsidR="00D65146" w:rsidRPr="00FC2CA2" w:rsidRDefault="00D65146" w:rsidP="00052F9E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FA0E4" w14:textId="77777777" w:rsidR="00D65146" w:rsidRPr="00FC2CA2" w:rsidRDefault="00D65146" w:rsidP="00052F9E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</w:pPr>
            <w:r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>Leiniece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C1349" w14:textId="77777777" w:rsidR="00D65146" w:rsidRPr="00EF3345" w:rsidRDefault="00D65146" w:rsidP="00D65146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</w:rPr>
            </w:pPr>
            <w:r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del w:id="101" w:author="Office 2004 Test Drive-Benutzer" w:date="2016-07-10T18:33:00Z">
              <w:r w:rsidDel="00737C3E">
                <w:rPr>
                  <w:rFonts w:ascii="Sylfaen" w:hAnsi="Sylfaen"/>
                  <w:sz w:val="24"/>
                  <w:szCs w:val="24"/>
                  <w:lang w:val="en-US"/>
                </w:rPr>
                <w:delText xml:space="preserve">  </w:delText>
              </w:r>
            </w:del>
            <w:r>
              <w:rPr>
                <w:rFonts w:ascii="Sylfaen" w:hAnsi="Sylfaen"/>
                <w:sz w:val="24"/>
                <w:szCs w:val="24"/>
                <w:lang w:val="en-US"/>
              </w:rPr>
              <w:t>K</w:t>
            </w:r>
            <w:ins w:id="102" w:author="Office 2004 Test Drive-Benutzer" w:date="2016-07-10T18:33:00Z">
              <w:r w:rsidR="00737C3E">
                <w:rPr>
                  <w:rFonts w:ascii="Sylfaen" w:hAnsi="Sylfaen"/>
                  <w:sz w:val="24"/>
                  <w:szCs w:val="24"/>
                  <w:lang w:val="en-US"/>
                </w:rPr>
                <w:t>ä</w:t>
              </w:r>
            </w:ins>
            <w:del w:id="103" w:author="Office 2004 Test Drive-Benutzer" w:date="2016-07-10T18:33:00Z">
              <w:r w:rsidDel="00737C3E">
                <w:rPr>
                  <w:rFonts w:ascii="Sylfaen" w:hAnsi="Sylfaen"/>
                  <w:sz w:val="24"/>
                  <w:szCs w:val="24"/>
                  <w:lang w:val="en-US"/>
                </w:rPr>
                <w:delText>ae</w:delText>
              </w:r>
            </w:del>
            <w:r>
              <w:rPr>
                <w:rFonts w:ascii="Sylfaen" w:hAnsi="Sylfaen"/>
                <w:sz w:val="24"/>
                <w:szCs w:val="24"/>
                <w:lang w:val="en-US"/>
              </w:rPr>
              <w:t xml:space="preserve">chele   </w:t>
            </w:r>
          </w:p>
        </w:tc>
        <w:tc>
          <w:tcPr>
            <w:tcW w:w="14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CA3CC" w14:textId="77777777" w:rsidR="00D65146" w:rsidRPr="00EF3345" w:rsidRDefault="00D65146" w:rsidP="00737C3E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jc w:val="center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</w:rPr>
              <w:pPrChange w:id="104" w:author="Office 2004 Test Drive-Benutzer" w:date="2016-07-10T18:33:00Z">
                <w:pPr>
                  <w:tabs>
                    <w:tab w:val="left" w:pos="0"/>
                    <w:tab w:val="left" w:pos="567"/>
                  </w:tabs>
                  <w:spacing w:after="0" w:line="240" w:lineRule="auto"/>
                  <w:ind w:left="-142"/>
                </w:pPr>
              </w:pPrChange>
            </w:pPr>
            <w:r>
              <w:rPr>
                <w:rFonts w:ascii="Sylfaen" w:hAnsi="Sylfaen"/>
                <w:sz w:val="24"/>
                <w:szCs w:val="24"/>
                <w:lang w:val="en-US"/>
              </w:rPr>
              <w:t>Gomperts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49F81" w14:textId="77777777" w:rsidR="00D65146" w:rsidRPr="00D65146" w:rsidRDefault="00D65146" w:rsidP="00737C3E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jc w:val="center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pPrChange w:id="105" w:author="Office 2004 Test Drive-Benutzer" w:date="2016-07-10T18:33:00Z">
                <w:pPr>
                  <w:tabs>
                    <w:tab w:val="left" w:pos="0"/>
                    <w:tab w:val="left" w:pos="567"/>
                  </w:tabs>
                  <w:spacing w:after="0" w:line="240" w:lineRule="auto"/>
                  <w:ind w:left="-142"/>
                </w:pPr>
              </w:pPrChange>
            </w:pPr>
            <w:r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  <w:lang w:val="en-US"/>
              </w:rPr>
              <w:t>Ubbels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7DBE5" w14:textId="77777777" w:rsidR="00D65146" w:rsidRPr="00EF3345" w:rsidRDefault="00D65146" w:rsidP="00737C3E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jc w:val="center"/>
              <w:rPr>
                <w:rStyle w:val="style8"/>
                <w:rFonts w:ascii="Sylfaen" w:hAnsi="Sylfaen" w:cs="Arial"/>
                <w:color w:val="000000"/>
                <w:sz w:val="24"/>
                <w:szCs w:val="24"/>
                <w:shd w:val="clear" w:color="auto" w:fill="F2F2F2"/>
              </w:rPr>
              <w:pPrChange w:id="106" w:author="Office 2004 Test Drive-Benutzer" w:date="2016-07-10T18:33:00Z">
                <w:pPr>
                  <w:tabs>
                    <w:tab w:val="left" w:pos="0"/>
                    <w:tab w:val="left" w:pos="567"/>
                  </w:tabs>
                  <w:spacing w:after="0" w:line="240" w:lineRule="auto"/>
                  <w:ind w:left="-142"/>
                </w:pPr>
              </w:pPrChange>
            </w:pPr>
            <w:r w:rsidRPr="00EF3345">
              <w:rPr>
                <w:rFonts w:ascii="Sylfaen" w:hAnsi="Sylfaen"/>
                <w:sz w:val="24"/>
                <w:szCs w:val="24"/>
                <w:lang w:val="ka-GE"/>
              </w:rPr>
              <w:t>Bilg</w:t>
            </w:r>
            <w:bookmarkStart w:id="107" w:name="_GoBack"/>
            <w:bookmarkEnd w:id="107"/>
            <w:r w:rsidRPr="00EF3345">
              <w:rPr>
                <w:rFonts w:ascii="Sylfaen" w:hAnsi="Sylfaen"/>
                <w:sz w:val="24"/>
                <w:szCs w:val="24"/>
                <w:lang w:val="ka-GE"/>
              </w:rPr>
              <w:t>er</w:t>
            </w:r>
          </w:p>
        </w:tc>
      </w:tr>
      <w:tr w:rsidR="00D65146" w:rsidRPr="00EF3345" w14:paraId="0414BB7F" w14:textId="77777777" w:rsidTr="00447D87">
        <w:trPr>
          <w:gridAfter w:val="2"/>
          <w:wAfter w:w="7979" w:type="dxa"/>
          <w:trHeight w:val="570"/>
        </w:trPr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4D905" w14:textId="77777777" w:rsidR="00D65146" w:rsidRPr="00EF3345" w:rsidRDefault="00D65146" w:rsidP="00FC2CA2">
            <w:pPr>
              <w:spacing w:after="0" w:line="240" w:lineRule="auto"/>
              <w:rPr>
                <w:rFonts w:ascii="Sylfaen" w:hAnsi="Sylfae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6691C" w14:textId="77777777" w:rsidR="00D65146" w:rsidRPr="00EF3345" w:rsidRDefault="00D65146" w:rsidP="00052F9E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Fonts w:ascii="Sylfaen" w:hAnsi="Sylfaen"/>
                <w:sz w:val="24"/>
                <w:szCs w:val="24"/>
                <w:lang w:val="ka-GE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B3E47" w14:textId="77777777" w:rsidR="00D65146" w:rsidRPr="00EF3345" w:rsidRDefault="00447D87" w:rsidP="00FC2CA2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en-US"/>
              </w:rPr>
              <w:t>Nakashidze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0DADF" w14:textId="77777777" w:rsidR="00D65146" w:rsidRPr="00324366" w:rsidRDefault="00447D87" w:rsidP="00FC2CA2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Fonts w:ascii="Sylfaen" w:hAnsi="Sylfaen"/>
                <w:sz w:val="24"/>
                <w:szCs w:val="24"/>
                <w:lang w:val="en-US"/>
              </w:rPr>
            </w:pPr>
            <w:r w:rsidRPr="00EF3345">
              <w:rPr>
                <w:rFonts w:ascii="Sylfaen" w:hAnsi="Sylfaen"/>
                <w:sz w:val="24"/>
                <w:szCs w:val="24"/>
                <w:lang w:val="en-US"/>
              </w:rPr>
              <w:t>Tsertsvadze</w:t>
            </w:r>
          </w:p>
        </w:tc>
        <w:tc>
          <w:tcPr>
            <w:tcW w:w="14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975E1" w14:textId="77777777" w:rsidR="00D65146" w:rsidRPr="00324366" w:rsidRDefault="00D65146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  <w:r w:rsidRPr="00EF3345">
              <w:rPr>
                <w:rFonts w:ascii="Sylfaen" w:hAnsi="Sylfaen"/>
                <w:sz w:val="24"/>
                <w:szCs w:val="24"/>
                <w:lang w:val="en-US"/>
              </w:rPr>
              <w:t>Pipinashvili</w:t>
            </w:r>
          </w:p>
          <w:p w14:paraId="78ABFC8C" w14:textId="77777777" w:rsidR="00D65146" w:rsidRPr="00EF3345" w:rsidRDefault="00D65146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</w:p>
          <w:p w14:paraId="79046F75" w14:textId="77777777" w:rsidR="00D65146" w:rsidRPr="00EF3345" w:rsidRDefault="00D65146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4CB39" w14:textId="77777777" w:rsidR="00447D87" w:rsidRPr="00447D87" w:rsidRDefault="00447D87" w:rsidP="00324366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18"/>
                <w:szCs w:val="18"/>
                <w:lang w:val="ka-GE"/>
              </w:rPr>
            </w:pPr>
            <w:r w:rsidRPr="00447D87">
              <w:rPr>
                <w:rFonts w:ascii="Sylfaen" w:hAnsi="Sylfaen"/>
                <w:sz w:val="18"/>
                <w:szCs w:val="18"/>
                <w:lang w:val="ka-GE"/>
              </w:rPr>
              <w:t>თარგმნის</w:t>
            </w:r>
          </w:p>
          <w:p w14:paraId="16651CF5" w14:textId="77777777" w:rsidR="00447D87" w:rsidRPr="00447D87" w:rsidRDefault="00C36808" w:rsidP="00324366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  <w:r w:rsidRPr="00050025">
              <w:rPr>
                <w:rFonts w:ascii="Garamond" w:hAnsi="Garamond"/>
                <w:b/>
                <w:color w:val="1F497D" w:themeColor="text2"/>
              </w:rPr>
              <w:t>Leonie Mak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48EEA" w14:textId="77777777" w:rsidR="00D65146" w:rsidRPr="00447D87" w:rsidRDefault="00D65146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  <w:r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  <w:r w:rsidR="00447D87">
              <w:rPr>
                <w:rFonts w:ascii="Sylfaen" w:hAnsi="Sylfaen"/>
                <w:sz w:val="24"/>
                <w:szCs w:val="24"/>
                <w:lang w:val="en-US"/>
              </w:rPr>
              <w:t>Dina Antelava</w:t>
            </w:r>
          </w:p>
          <w:p w14:paraId="6FBB6B6A" w14:textId="77777777" w:rsidR="00D65146" w:rsidRPr="00EF3345" w:rsidRDefault="00D65146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</w:p>
        </w:tc>
      </w:tr>
      <w:tr w:rsidR="00D65146" w:rsidRPr="00D65146" w14:paraId="412F3353" w14:textId="77777777" w:rsidTr="00F45663">
        <w:trPr>
          <w:gridAfter w:val="2"/>
          <w:wAfter w:w="7979" w:type="dxa"/>
          <w:trHeight w:val="375"/>
        </w:trPr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99F86" w14:textId="77777777" w:rsidR="00D65146" w:rsidRPr="00EF3345" w:rsidRDefault="00B67A02" w:rsidP="00D65146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  <w:r>
              <w:rPr>
                <w:rFonts w:ascii="Sylfaen" w:hAnsi="Sylfaen"/>
                <w:sz w:val="24"/>
                <w:szCs w:val="24"/>
                <w:lang w:val="en-US"/>
              </w:rPr>
              <w:t>17.00</w:t>
            </w:r>
            <w:r w:rsidR="00015D15">
              <w:rPr>
                <w:rFonts w:ascii="Sylfaen" w:hAnsi="Sylfaen"/>
                <w:sz w:val="24"/>
                <w:szCs w:val="24"/>
                <w:lang w:val="en-US"/>
              </w:rPr>
              <w:t>-17</w:t>
            </w:r>
            <w:r>
              <w:rPr>
                <w:rFonts w:ascii="Sylfaen" w:hAnsi="Sylfaen"/>
                <w:sz w:val="24"/>
                <w:szCs w:val="24"/>
                <w:lang w:val="en-US"/>
              </w:rPr>
              <w:t>.3</w:t>
            </w:r>
            <w:r w:rsidR="00D65146">
              <w:rPr>
                <w:rFonts w:ascii="Sylfaen" w:hAnsi="Sylfaen"/>
                <w:sz w:val="24"/>
                <w:szCs w:val="24"/>
                <w:lang w:val="en-US"/>
              </w:rPr>
              <w:t>0</w:t>
            </w:r>
          </w:p>
        </w:tc>
        <w:tc>
          <w:tcPr>
            <w:tcW w:w="7656" w:type="dxa"/>
            <w:gridSpan w:val="1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9ADD9" w14:textId="77777777" w:rsidR="00D65146" w:rsidRDefault="00D65146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  <w:r>
              <w:rPr>
                <w:rFonts w:ascii="Sylfaen" w:hAnsi="Sylfaen"/>
                <w:sz w:val="24"/>
                <w:szCs w:val="24"/>
                <w:lang w:val="en-US"/>
              </w:rPr>
              <w:t>Coffee</w:t>
            </w:r>
          </w:p>
        </w:tc>
      </w:tr>
      <w:tr w:rsidR="00324366" w:rsidRPr="00D65146" w14:paraId="33118633" w14:textId="77777777" w:rsidTr="00D65146">
        <w:trPr>
          <w:gridAfter w:val="1"/>
          <w:wAfter w:w="7959" w:type="dxa"/>
          <w:trHeight w:val="532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AD0DAA8" w14:textId="77777777" w:rsidR="00324366" w:rsidRPr="00EF3345" w:rsidRDefault="00B67A02" w:rsidP="00D65146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  <w:r>
              <w:rPr>
                <w:rFonts w:ascii="Sylfaen" w:hAnsi="Sylfaen"/>
                <w:sz w:val="24"/>
                <w:szCs w:val="24"/>
                <w:lang w:val="en-US"/>
              </w:rPr>
              <w:t>17.30-19.00</w:t>
            </w:r>
          </w:p>
        </w:tc>
        <w:tc>
          <w:tcPr>
            <w:tcW w:w="7676" w:type="dxa"/>
            <w:gridSpan w:val="13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9614143" w14:textId="77777777" w:rsidR="00324366" w:rsidRPr="00EF3345" w:rsidRDefault="005A34AB" w:rsidP="00FC2CA2">
            <w:pPr>
              <w:tabs>
                <w:tab w:val="left" w:pos="0"/>
                <w:tab w:val="left" w:pos="567"/>
              </w:tabs>
              <w:spacing w:after="0" w:line="240" w:lineRule="auto"/>
              <w:rPr>
                <w:rFonts w:ascii="Sylfaen" w:hAnsi="Sylfaen"/>
                <w:sz w:val="24"/>
                <w:szCs w:val="24"/>
                <w:lang w:val="en-US"/>
              </w:rPr>
            </w:pPr>
            <w:r>
              <w:rPr>
                <w:rFonts w:ascii="Sylfaen" w:eastAsia="Times New Roman" w:hAnsi="Sylfaen" w:cs="Segoe UI"/>
                <w:color w:val="000000"/>
                <w:sz w:val="24"/>
                <w:szCs w:val="24"/>
                <w:lang w:val="en-US"/>
              </w:rPr>
              <w:t>Evaluation + C</w:t>
            </w:r>
            <w:r w:rsidR="00E90F3B" w:rsidRPr="00EF3345">
              <w:rPr>
                <w:rFonts w:ascii="Sylfaen" w:eastAsia="Times New Roman" w:hAnsi="Sylfaen" w:cs="Segoe UI"/>
                <w:color w:val="000000"/>
                <w:sz w:val="24"/>
                <w:szCs w:val="24"/>
                <w:lang w:val="en-US"/>
              </w:rPr>
              <w:t>losure</w:t>
            </w:r>
          </w:p>
        </w:tc>
      </w:tr>
      <w:tr w:rsidR="00324366" w:rsidRPr="00E90F3B" w14:paraId="2570A50D" w14:textId="77777777" w:rsidTr="00E90F3B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2562AB8" w14:textId="77777777" w:rsidR="00324366" w:rsidRPr="00052F9E" w:rsidRDefault="006E5CF3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  <w:r>
              <w:rPr>
                <w:rFonts w:ascii="Sylfaen" w:hAnsi="Sylfaen"/>
                <w:sz w:val="24"/>
                <w:szCs w:val="24"/>
              </w:rPr>
              <w:t>20</w:t>
            </w:r>
            <w:r w:rsidR="00E90F3B" w:rsidRPr="00EF3345">
              <w:rPr>
                <w:rFonts w:ascii="Sylfaen" w:hAnsi="Sylfaen"/>
                <w:sz w:val="24"/>
                <w:szCs w:val="24"/>
                <w:lang w:val="ka-GE"/>
              </w:rPr>
              <w:t>.00</w:t>
            </w:r>
            <w:r>
              <w:rPr>
                <w:rFonts w:ascii="Sylfaen" w:hAnsi="Sylfaen"/>
                <w:sz w:val="24"/>
                <w:szCs w:val="24"/>
                <w:lang w:val="en-US"/>
              </w:rPr>
              <w:t xml:space="preserve"> -24</w:t>
            </w:r>
            <w:r w:rsidR="00E90F3B">
              <w:rPr>
                <w:rFonts w:ascii="Sylfaen" w:hAnsi="Sylfaen"/>
                <w:sz w:val="24"/>
                <w:szCs w:val="24"/>
                <w:lang w:val="en-US"/>
              </w:rPr>
              <w:t xml:space="preserve">.00  </w:t>
            </w:r>
          </w:p>
        </w:tc>
        <w:tc>
          <w:tcPr>
            <w:tcW w:w="7676" w:type="dxa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EB1A6A9" w14:textId="77777777" w:rsidR="00324366" w:rsidRPr="00EF3345" w:rsidRDefault="00052F9E" w:rsidP="00052F9E">
            <w:pPr>
              <w:tabs>
                <w:tab w:val="left" w:pos="0"/>
                <w:tab w:val="left" w:pos="567"/>
              </w:tabs>
              <w:spacing w:after="160" w:line="240" w:lineRule="auto"/>
              <w:ind w:left="-34"/>
              <w:rPr>
                <w:rFonts w:ascii="Sylfaen" w:hAnsi="Sylfaen"/>
                <w:sz w:val="24"/>
                <w:szCs w:val="24"/>
                <w:lang w:val="ka-GE"/>
              </w:rPr>
            </w:pPr>
            <w:r w:rsidRPr="00EF3345">
              <w:rPr>
                <w:rFonts w:ascii="Sylfaen" w:hAnsi="Sylfaen"/>
                <w:sz w:val="24"/>
                <w:szCs w:val="24"/>
                <w:lang w:val="en-US"/>
              </w:rPr>
              <w:t>F</w:t>
            </w:r>
            <w:r w:rsidRPr="00EF3345">
              <w:rPr>
                <w:rFonts w:ascii="Sylfaen" w:hAnsi="Sylfaen"/>
                <w:sz w:val="24"/>
                <w:szCs w:val="24"/>
                <w:lang w:val="ka-GE"/>
              </w:rPr>
              <w:t xml:space="preserve">arewell </w:t>
            </w:r>
            <w:r>
              <w:rPr>
                <w:rFonts w:ascii="Sylfaen" w:hAnsi="Sylfaen"/>
                <w:sz w:val="24"/>
                <w:szCs w:val="24"/>
                <w:lang w:val="en-US"/>
              </w:rPr>
              <w:t>Dinner</w:t>
            </w:r>
            <w:r w:rsidR="006E5CF3">
              <w:rPr>
                <w:rFonts w:ascii="Sylfaen" w:hAnsi="Sylfaen"/>
                <w:sz w:val="24"/>
                <w:szCs w:val="24"/>
                <w:lang w:val="en-US"/>
              </w:rPr>
              <w:t>/Banquet</w:t>
            </w:r>
            <w:r w:rsidR="00B70926">
              <w:rPr>
                <w:rFonts w:ascii="Sylfaen" w:hAnsi="Sylfaen"/>
                <w:sz w:val="24"/>
                <w:szCs w:val="24"/>
                <w:lang w:val="en-US"/>
              </w:rPr>
              <w:t xml:space="preserve">+ </w:t>
            </w:r>
            <w:r w:rsidR="00015D15">
              <w:rPr>
                <w:rFonts w:ascii="Sylfaen" w:hAnsi="Sylfaen"/>
                <w:sz w:val="24"/>
                <w:szCs w:val="24"/>
                <w:lang w:val="en-US"/>
              </w:rPr>
              <w:t xml:space="preserve">life </w:t>
            </w:r>
            <w:r w:rsidR="00B70926">
              <w:rPr>
                <w:rFonts w:ascii="Sylfaen" w:hAnsi="Sylfaen"/>
                <w:sz w:val="24"/>
                <w:szCs w:val="24"/>
                <w:lang w:val="en-US"/>
              </w:rPr>
              <w:t>music/dance</w:t>
            </w:r>
          </w:p>
        </w:tc>
        <w:tc>
          <w:tcPr>
            <w:tcW w:w="7959" w:type="dxa"/>
          </w:tcPr>
          <w:p w14:paraId="0053AF17" w14:textId="77777777" w:rsidR="00324366" w:rsidRPr="00EF3345" w:rsidRDefault="00324366" w:rsidP="00052F9E">
            <w:pPr>
              <w:tabs>
                <w:tab w:val="left" w:pos="0"/>
                <w:tab w:val="left" w:pos="567"/>
              </w:tabs>
              <w:spacing w:line="240" w:lineRule="auto"/>
              <w:ind w:left="-34"/>
              <w:rPr>
                <w:rFonts w:ascii="Sylfaen" w:hAnsi="Sylfaen"/>
                <w:sz w:val="24"/>
                <w:szCs w:val="24"/>
                <w:lang w:val="ka-GE"/>
              </w:rPr>
            </w:pPr>
          </w:p>
        </w:tc>
      </w:tr>
    </w:tbl>
    <w:p w14:paraId="6D78B731" w14:textId="77777777" w:rsidR="00031AB9" w:rsidRPr="00EF3345" w:rsidRDefault="00031AB9" w:rsidP="00031AB9">
      <w:pPr>
        <w:tabs>
          <w:tab w:val="left" w:pos="0"/>
          <w:tab w:val="left" w:pos="567"/>
        </w:tabs>
        <w:spacing w:line="240" w:lineRule="auto"/>
        <w:ind w:left="-142"/>
        <w:rPr>
          <w:rFonts w:ascii="Sylfaen" w:hAnsi="Sylfaen"/>
          <w:sz w:val="24"/>
          <w:szCs w:val="24"/>
          <w:lang w:val="ka-GE"/>
        </w:rPr>
      </w:pPr>
    </w:p>
    <w:p w14:paraId="4B18C85D" w14:textId="77777777" w:rsidR="003B590C" w:rsidRDefault="003B590C" w:rsidP="00031AB9">
      <w:pPr>
        <w:tabs>
          <w:tab w:val="left" w:pos="0"/>
          <w:tab w:val="left" w:pos="567"/>
        </w:tabs>
        <w:spacing w:line="240" w:lineRule="auto"/>
        <w:ind w:left="-142"/>
        <w:rPr>
          <w:rFonts w:ascii="Sylfaen" w:hAnsi="Sylfaen"/>
          <w:sz w:val="24"/>
          <w:szCs w:val="24"/>
          <w:lang w:val="en-US"/>
        </w:rPr>
      </w:pPr>
    </w:p>
    <w:p w14:paraId="10CB717A" w14:textId="77777777" w:rsidR="005A34AB" w:rsidRDefault="005A34AB" w:rsidP="00031AB9">
      <w:pPr>
        <w:tabs>
          <w:tab w:val="left" w:pos="0"/>
          <w:tab w:val="left" w:pos="567"/>
        </w:tabs>
        <w:spacing w:line="240" w:lineRule="auto"/>
        <w:ind w:left="-142"/>
        <w:rPr>
          <w:rFonts w:ascii="Sylfaen" w:hAnsi="Sylfaen"/>
          <w:b/>
          <w:sz w:val="24"/>
          <w:szCs w:val="24"/>
          <w:lang w:val="en-US"/>
        </w:rPr>
      </w:pPr>
    </w:p>
    <w:p w14:paraId="67CD190E" w14:textId="77777777" w:rsidR="005A34AB" w:rsidRDefault="005A34AB" w:rsidP="00031AB9">
      <w:pPr>
        <w:tabs>
          <w:tab w:val="left" w:pos="0"/>
          <w:tab w:val="left" w:pos="567"/>
        </w:tabs>
        <w:spacing w:line="240" w:lineRule="auto"/>
        <w:ind w:left="-142"/>
        <w:rPr>
          <w:rFonts w:ascii="Sylfaen" w:hAnsi="Sylfaen"/>
          <w:b/>
          <w:sz w:val="24"/>
          <w:szCs w:val="24"/>
          <w:lang w:val="en-US"/>
        </w:rPr>
      </w:pPr>
    </w:p>
    <w:p w14:paraId="42470FB8" w14:textId="77777777" w:rsidR="00031AB9" w:rsidRPr="003B590C" w:rsidRDefault="00031AB9" w:rsidP="00031AB9">
      <w:pPr>
        <w:tabs>
          <w:tab w:val="left" w:pos="0"/>
          <w:tab w:val="left" w:pos="567"/>
        </w:tabs>
        <w:spacing w:line="240" w:lineRule="auto"/>
        <w:ind w:left="-142"/>
        <w:rPr>
          <w:rFonts w:ascii="Sylfaen" w:hAnsi="Sylfaen"/>
          <w:b/>
          <w:sz w:val="24"/>
          <w:szCs w:val="24"/>
          <w:lang w:val="ka-GE"/>
        </w:rPr>
      </w:pPr>
      <w:r w:rsidRPr="003B590C">
        <w:rPr>
          <w:rFonts w:ascii="Sylfaen" w:hAnsi="Sylfaen"/>
          <w:b/>
          <w:sz w:val="24"/>
          <w:szCs w:val="24"/>
          <w:lang w:val="en-US"/>
        </w:rPr>
        <w:t>Saturday</w:t>
      </w:r>
      <w:r w:rsidRPr="003B590C">
        <w:rPr>
          <w:rFonts w:ascii="Sylfaen" w:hAnsi="Sylfaen"/>
          <w:b/>
          <w:sz w:val="24"/>
          <w:szCs w:val="24"/>
          <w:lang w:val="ka-GE"/>
        </w:rPr>
        <w:t xml:space="preserve">, </w:t>
      </w:r>
      <w:r w:rsidRPr="003B590C">
        <w:rPr>
          <w:rFonts w:ascii="Sylfaen" w:hAnsi="Sylfaen"/>
          <w:b/>
          <w:sz w:val="24"/>
          <w:szCs w:val="24"/>
          <w:lang w:val="en-US"/>
        </w:rPr>
        <w:t>30</w:t>
      </w:r>
      <w:r w:rsidRPr="003B590C">
        <w:rPr>
          <w:rFonts w:ascii="Sylfaen" w:hAnsi="Sylfaen"/>
          <w:b/>
          <w:sz w:val="24"/>
          <w:szCs w:val="24"/>
          <w:vertAlign w:val="superscript"/>
          <w:lang w:val="en-US"/>
        </w:rPr>
        <w:t xml:space="preserve">th </w:t>
      </w:r>
      <w:r w:rsidRPr="003B590C">
        <w:rPr>
          <w:rFonts w:ascii="Sylfaen" w:hAnsi="Sylfaen"/>
          <w:b/>
          <w:sz w:val="24"/>
          <w:szCs w:val="24"/>
          <w:lang w:val="en-US"/>
        </w:rPr>
        <w:t xml:space="preserve"> of July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2429"/>
        <w:gridCol w:w="6134"/>
      </w:tblGrid>
      <w:tr w:rsidR="00031AB9" w:rsidRPr="00E90F3B" w14:paraId="1B192052" w14:textId="77777777" w:rsidTr="00FC2CA2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2D352" w14:textId="77777777" w:rsidR="00031AB9" w:rsidRPr="00EF3345" w:rsidRDefault="00031AB9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  <w:r w:rsidRPr="00EF3345">
              <w:rPr>
                <w:rFonts w:ascii="Sylfaen" w:hAnsi="Sylfaen"/>
                <w:sz w:val="24"/>
                <w:szCs w:val="24"/>
                <w:lang w:val="ka-GE"/>
              </w:rPr>
              <w:t>08:00-09:00</w:t>
            </w:r>
          </w:p>
        </w:tc>
        <w:tc>
          <w:tcPr>
            <w:tcW w:w="8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1C396" w14:textId="77777777" w:rsidR="00031AB9" w:rsidRPr="00EF3345" w:rsidRDefault="00031AB9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  <w:r w:rsidRPr="00EF3345">
              <w:rPr>
                <w:rFonts w:ascii="Sylfaen" w:hAnsi="Sylfaen"/>
                <w:sz w:val="24"/>
                <w:szCs w:val="24"/>
                <w:lang w:val="en-US"/>
              </w:rPr>
              <w:t xml:space="preserve">Breakfast </w:t>
            </w:r>
          </w:p>
        </w:tc>
      </w:tr>
      <w:tr w:rsidR="00031AB9" w:rsidRPr="008E67BF" w14:paraId="1F1436DA" w14:textId="77777777" w:rsidTr="00FC2CA2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9A090" w14:textId="77777777" w:rsidR="00031AB9" w:rsidRPr="00EF3345" w:rsidRDefault="00031AB9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ka-GE"/>
              </w:rPr>
            </w:pPr>
            <w:r w:rsidRPr="00EF3345">
              <w:rPr>
                <w:rFonts w:ascii="Sylfaen" w:hAnsi="Sylfaen"/>
                <w:sz w:val="24"/>
                <w:szCs w:val="24"/>
                <w:lang w:val="ka-GE"/>
              </w:rPr>
              <w:t>10:00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185AF" w14:textId="77777777" w:rsidR="00031AB9" w:rsidRPr="00EF3345" w:rsidRDefault="00031AB9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  <w:r w:rsidRPr="00EF3345">
              <w:rPr>
                <w:rFonts w:ascii="Sylfaen" w:hAnsi="Sylfaen"/>
                <w:sz w:val="24"/>
                <w:szCs w:val="24"/>
                <w:lang w:val="en-US"/>
              </w:rPr>
              <w:t>On way back to Tbilisi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26E74" w14:textId="77777777" w:rsidR="00031AB9" w:rsidRPr="00EF3345" w:rsidRDefault="00031AB9" w:rsidP="00FC2CA2">
            <w:pPr>
              <w:tabs>
                <w:tab w:val="left" w:pos="0"/>
                <w:tab w:val="left" w:pos="567"/>
              </w:tabs>
              <w:spacing w:after="0" w:line="240" w:lineRule="auto"/>
              <w:ind w:left="-142"/>
              <w:rPr>
                <w:rFonts w:ascii="Sylfaen" w:hAnsi="Sylfaen"/>
                <w:sz w:val="24"/>
                <w:szCs w:val="24"/>
                <w:lang w:val="en-US"/>
              </w:rPr>
            </w:pPr>
          </w:p>
        </w:tc>
      </w:tr>
    </w:tbl>
    <w:p w14:paraId="65891373" w14:textId="77777777" w:rsidR="00031AB9" w:rsidRPr="00EF3345" w:rsidRDefault="00031AB9" w:rsidP="00031AB9">
      <w:pPr>
        <w:rPr>
          <w:rFonts w:ascii="Sylfaen" w:hAnsi="Sylfaen"/>
          <w:sz w:val="24"/>
          <w:szCs w:val="24"/>
          <w:lang w:val="en-US"/>
        </w:rPr>
      </w:pPr>
    </w:p>
    <w:p w14:paraId="56BBFCD7" w14:textId="77777777" w:rsidR="00031AB9" w:rsidRPr="00EF3345" w:rsidRDefault="00031AB9" w:rsidP="00031AB9">
      <w:pPr>
        <w:rPr>
          <w:rFonts w:ascii="Sylfaen" w:hAnsi="Sylfaen"/>
          <w:sz w:val="24"/>
          <w:szCs w:val="24"/>
          <w:lang w:val="en-US"/>
        </w:rPr>
      </w:pPr>
    </w:p>
    <w:p w14:paraId="04DFAAB0" w14:textId="77777777" w:rsidR="00031AB9" w:rsidRPr="00EF3345" w:rsidRDefault="00031AB9" w:rsidP="00031AB9">
      <w:pPr>
        <w:shd w:val="clear" w:color="auto" w:fill="FFFFFF"/>
        <w:spacing w:after="0" w:line="240" w:lineRule="auto"/>
        <w:rPr>
          <w:rFonts w:ascii="Sylfaen" w:eastAsia="Times New Roman" w:hAnsi="Sylfaen" w:cs="Segoe UI"/>
          <w:color w:val="000000"/>
          <w:sz w:val="24"/>
          <w:szCs w:val="24"/>
          <w:lang w:val="en-US"/>
        </w:rPr>
      </w:pPr>
    </w:p>
    <w:p w14:paraId="13A3C89B" w14:textId="77777777" w:rsidR="00031AB9" w:rsidRPr="00EF3345" w:rsidRDefault="00031AB9" w:rsidP="00031AB9">
      <w:pPr>
        <w:shd w:val="clear" w:color="auto" w:fill="FFFFFF"/>
        <w:spacing w:after="0" w:line="240" w:lineRule="auto"/>
        <w:rPr>
          <w:rFonts w:ascii="Sylfaen" w:eastAsia="Times New Roman" w:hAnsi="Sylfaen" w:cs="Segoe UI"/>
          <w:color w:val="000000"/>
          <w:sz w:val="24"/>
          <w:szCs w:val="24"/>
          <w:lang w:val="en-US"/>
        </w:rPr>
      </w:pPr>
    </w:p>
    <w:p w14:paraId="0D538B4C" w14:textId="77777777" w:rsidR="00C6566F" w:rsidRPr="00EF3345" w:rsidRDefault="00C6566F">
      <w:pPr>
        <w:rPr>
          <w:rFonts w:ascii="Sylfaen" w:hAnsi="Sylfaen"/>
          <w:sz w:val="24"/>
          <w:szCs w:val="24"/>
          <w:lang w:val="en-US"/>
        </w:rPr>
      </w:pPr>
    </w:p>
    <w:sectPr w:rsidR="00C6566F" w:rsidRPr="00EF3345" w:rsidSect="0023346B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6EA542" w14:textId="77777777" w:rsidR="0006614A" w:rsidRDefault="0006614A" w:rsidP="00AD7E09">
      <w:pPr>
        <w:spacing w:after="0" w:line="240" w:lineRule="auto"/>
      </w:pPr>
      <w:r>
        <w:separator/>
      </w:r>
    </w:p>
  </w:endnote>
  <w:endnote w:type="continuationSeparator" w:id="0">
    <w:p w14:paraId="343B366C" w14:textId="77777777" w:rsidR="0006614A" w:rsidRDefault="0006614A" w:rsidP="00AD7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lfaen">
    <w:altName w:val="Times New Roman"/>
    <w:panose1 w:val="00000000000000000000"/>
    <w:charset w:val="4D"/>
    <w:family w:val="roman"/>
    <w:notTrueType/>
    <w:pitch w:val="variable"/>
    <w:sig w:usb0="00C00283" w:usb1="00000000" w:usb2="00000000" w:usb3="00000000" w:csb0="0000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altName w:val="Trattatello"/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46558803"/>
      <w:docPartObj>
        <w:docPartGallery w:val="Page Numbers (Bottom of Page)"/>
        <w:docPartUnique/>
      </w:docPartObj>
    </w:sdtPr>
    <w:sdtEndPr/>
    <w:sdtContent>
      <w:p w14:paraId="45FA24D6" w14:textId="77777777" w:rsidR="0006614A" w:rsidRDefault="0006614A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7C3E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863F2B2" w14:textId="77777777" w:rsidR="0006614A" w:rsidRDefault="0006614A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13A3CC" w14:textId="77777777" w:rsidR="0006614A" w:rsidRDefault="0006614A" w:rsidP="00AD7E09">
      <w:pPr>
        <w:spacing w:after="0" w:line="240" w:lineRule="auto"/>
      </w:pPr>
      <w:r>
        <w:separator/>
      </w:r>
    </w:p>
  </w:footnote>
  <w:footnote w:type="continuationSeparator" w:id="0">
    <w:p w14:paraId="78C35423" w14:textId="77777777" w:rsidR="0006614A" w:rsidRDefault="0006614A" w:rsidP="00AD7E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AB9"/>
    <w:rsid w:val="00001A69"/>
    <w:rsid w:val="00015D15"/>
    <w:rsid w:val="00031AB9"/>
    <w:rsid w:val="00052F9E"/>
    <w:rsid w:val="0006614A"/>
    <w:rsid w:val="000A6125"/>
    <w:rsid w:val="00104C6C"/>
    <w:rsid w:val="00164D80"/>
    <w:rsid w:val="00184850"/>
    <w:rsid w:val="00200047"/>
    <w:rsid w:val="00227E19"/>
    <w:rsid w:val="0023346B"/>
    <w:rsid w:val="00324366"/>
    <w:rsid w:val="003A4D94"/>
    <w:rsid w:val="003B590C"/>
    <w:rsid w:val="004255A7"/>
    <w:rsid w:val="00440E36"/>
    <w:rsid w:val="00447D87"/>
    <w:rsid w:val="00465D19"/>
    <w:rsid w:val="0049705E"/>
    <w:rsid w:val="004A2324"/>
    <w:rsid w:val="005A34AB"/>
    <w:rsid w:val="005F7B4C"/>
    <w:rsid w:val="006643DB"/>
    <w:rsid w:val="0066587D"/>
    <w:rsid w:val="006E5CF3"/>
    <w:rsid w:val="00704159"/>
    <w:rsid w:val="00710192"/>
    <w:rsid w:val="00737C3E"/>
    <w:rsid w:val="007A2252"/>
    <w:rsid w:val="00802299"/>
    <w:rsid w:val="008E67BF"/>
    <w:rsid w:val="008F75DA"/>
    <w:rsid w:val="00951E3F"/>
    <w:rsid w:val="00956689"/>
    <w:rsid w:val="00967346"/>
    <w:rsid w:val="009F10FE"/>
    <w:rsid w:val="00A81303"/>
    <w:rsid w:val="00AA62FA"/>
    <w:rsid w:val="00AD7E09"/>
    <w:rsid w:val="00B142C4"/>
    <w:rsid w:val="00B15AB2"/>
    <w:rsid w:val="00B623A0"/>
    <w:rsid w:val="00B67A02"/>
    <w:rsid w:val="00B70926"/>
    <w:rsid w:val="00BB60F2"/>
    <w:rsid w:val="00BC2B27"/>
    <w:rsid w:val="00BE668E"/>
    <w:rsid w:val="00C0517E"/>
    <w:rsid w:val="00C36808"/>
    <w:rsid w:val="00C6566F"/>
    <w:rsid w:val="00CB364F"/>
    <w:rsid w:val="00D30281"/>
    <w:rsid w:val="00D41345"/>
    <w:rsid w:val="00D65146"/>
    <w:rsid w:val="00E048A0"/>
    <w:rsid w:val="00E674B3"/>
    <w:rsid w:val="00E90F3B"/>
    <w:rsid w:val="00ED7B93"/>
    <w:rsid w:val="00EF3345"/>
    <w:rsid w:val="00F06CB2"/>
    <w:rsid w:val="00F2582F"/>
    <w:rsid w:val="00F27B56"/>
    <w:rsid w:val="00F45663"/>
    <w:rsid w:val="00F60EF2"/>
    <w:rsid w:val="00F749B2"/>
    <w:rsid w:val="00F75CD1"/>
    <w:rsid w:val="00FC2C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6DC36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031AB9"/>
    <w:pPr>
      <w:keepNext/>
      <w:keepLines/>
      <w:spacing w:before="240" w:after="0" w:line="256" w:lineRule="auto"/>
      <w:outlineLvl w:val="0"/>
    </w:pPr>
    <w:rPr>
      <w:rFonts w:ascii="Calibri Light" w:eastAsia="Times New Roman" w:hAnsi="Calibri Light" w:cs="Times New Roman"/>
      <w:color w:val="2E74B5"/>
      <w:sz w:val="32"/>
      <w:szCs w:val="32"/>
      <w:lang w:val="en-US"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031AB9"/>
    <w:rPr>
      <w:rFonts w:ascii="Calibri Light" w:eastAsia="Times New Roman" w:hAnsi="Calibri Light" w:cs="Times New Roman"/>
      <w:color w:val="2E74B5"/>
      <w:sz w:val="32"/>
      <w:szCs w:val="32"/>
      <w:lang w:val="en-US" w:eastAsia="en-US"/>
    </w:rPr>
  </w:style>
  <w:style w:type="character" w:styleId="Kommentarzeichen">
    <w:name w:val="annotation reference"/>
    <w:basedOn w:val="Absatzstandardschriftart"/>
    <w:uiPriority w:val="99"/>
    <w:semiHidden/>
    <w:unhideWhenUsed/>
    <w:rsid w:val="00031AB9"/>
    <w:rPr>
      <w:sz w:val="16"/>
      <w:szCs w:val="16"/>
    </w:rPr>
  </w:style>
  <w:style w:type="character" w:customStyle="1" w:styleId="style8">
    <w:name w:val="style8"/>
    <w:basedOn w:val="Absatzstandardschriftart"/>
    <w:rsid w:val="00031AB9"/>
  </w:style>
  <w:style w:type="character" w:styleId="Betont">
    <w:name w:val="Strong"/>
    <w:basedOn w:val="Absatzstandardschriftart"/>
    <w:uiPriority w:val="22"/>
    <w:qFormat/>
    <w:rsid w:val="00031AB9"/>
    <w:rPr>
      <w:b/>
      <w:bCs/>
    </w:rPr>
  </w:style>
  <w:style w:type="paragraph" w:styleId="Funotentext">
    <w:name w:val="footnote text"/>
    <w:basedOn w:val="Standard"/>
    <w:link w:val="FunotentextZeichen"/>
    <w:rsid w:val="00AD7E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unotentextZeichen">
    <w:name w:val="Fußnotentext Zeichen"/>
    <w:basedOn w:val="Absatzstandardschriftart"/>
    <w:link w:val="Funotentext"/>
    <w:rsid w:val="00AD7E09"/>
    <w:rPr>
      <w:rFonts w:ascii="Times New Roman" w:eastAsia="Times New Roman" w:hAnsi="Times New Roman" w:cs="Times New Roman"/>
      <w:sz w:val="20"/>
      <w:szCs w:val="20"/>
      <w:lang w:val="nl-NL" w:eastAsia="nl-NL"/>
    </w:rPr>
  </w:style>
  <w:style w:type="character" w:styleId="Funotenzeichen">
    <w:name w:val="footnote reference"/>
    <w:rsid w:val="00AD7E09"/>
    <w:rPr>
      <w:vertAlign w:val="superscript"/>
    </w:rPr>
  </w:style>
  <w:style w:type="paragraph" w:styleId="Kopfzeile">
    <w:name w:val="header"/>
    <w:basedOn w:val="Standard"/>
    <w:link w:val="KopfzeileZeichen"/>
    <w:uiPriority w:val="99"/>
    <w:unhideWhenUsed/>
    <w:rsid w:val="00B67A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B67A02"/>
  </w:style>
  <w:style w:type="paragraph" w:styleId="Fuzeile">
    <w:name w:val="footer"/>
    <w:basedOn w:val="Standard"/>
    <w:link w:val="FuzeileZeichen"/>
    <w:uiPriority w:val="99"/>
    <w:unhideWhenUsed/>
    <w:rsid w:val="00B67A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B67A02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B364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B364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031AB9"/>
    <w:pPr>
      <w:keepNext/>
      <w:keepLines/>
      <w:spacing w:before="240" w:after="0" w:line="256" w:lineRule="auto"/>
      <w:outlineLvl w:val="0"/>
    </w:pPr>
    <w:rPr>
      <w:rFonts w:ascii="Calibri Light" w:eastAsia="Times New Roman" w:hAnsi="Calibri Light" w:cs="Times New Roman"/>
      <w:color w:val="2E74B5"/>
      <w:sz w:val="32"/>
      <w:szCs w:val="32"/>
      <w:lang w:val="en-US"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031AB9"/>
    <w:rPr>
      <w:rFonts w:ascii="Calibri Light" w:eastAsia="Times New Roman" w:hAnsi="Calibri Light" w:cs="Times New Roman"/>
      <w:color w:val="2E74B5"/>
      <w:sz w:val="32"/>
      <w:szCs w:val="32"/>
      <w:lang w:val="en-US" w:eastAsia="en-US"/>
    </w:rPr>
  </w:style>
  <w:style w:type="character" w:styleId="Kommentarzeichen">
    <w:name w:val="annotation reference"/>
    <w:basedOn w:val="Absatzstandardschriftart"/>
    <w:uiPriority w:val="99"/>
    <w:semiHidden/>
    <w:unhideWhenUsed/>
    <w:rsid w:val="00031AB9"/>
    <w:rPr>
      <w:sz w:val="16"/>
      <w:szCs w:val="16"/>
    </w:rPr>
  </w:style>
  <w:style w:type="character" w:customStyle="1" w:styleId="style8">
    <w:name w:val="style8"/>
    <w:basedOn w:val="Absatzstandardschriftart"/>
    <w:rsid w:val="00031AB9"/>
  </w:style>
  <w:style w:type="character" w:styleId="Betont">
    <w:name w:val="Strong"/>
    <w:basedOn w:val="Absatzstandardschriftart"/>
    <w:uiPriority w:val="22"/>
    <w:qFormat/>
    <w:rsid w:val="00031AB9"/>
    <w:rPr>
      <w:b/>
      <w:bCs/>
    </w:rPr>
  </w:style>
  <w:style w:type="paragraph" w:styleId="Funotentext">
    <w:name w:val="footnote text"/>
    <w:basedOn w:val="Standard"/>
    <w:link w:val="FunotentextZeichen"/>
    <w:rsid w:val="00AD7E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unotentextZeichen">
    <w:name w:val="Fußnotentext Zeichen"/>
    <w:basedOn w:val="Absatzstandardschriftart"/>
    <w:link w:val="Funotentext"/>
    <w:rsid w:val="00AD7E09"/>
    <w:rPr>
      <w:rFonts w:ascii="Times New Roman" w:eastAsia="Times New Roman" w:hAnsi="Times New Roman" w:cs="Times New Roman"/>
      <w:sz w:val="20"/>
      <w:szCs w:val="20"/>
      <w:lang w:val="nl-NL" w:eastAsia="nl-NL"/>
    </w:rPr>
  </w:style>
  <w:style w:type="character" w:styleId="Funotenzeichen">
    <w:name w:val="footnote reference"/>
    <w:rsid w:val="00AD7E09"/>
    <w:rPr>
      <w:vertAlign w:val="superscript"/>
    </w:rPr>
  </w:style>
  <w:style w:type="paragraph" w:styleId="Kopfzeile">
    <w:name w:val="header"/>
    <w:basedOn w:val="Standard"/>
    <w:link w:val="KopfzeileZeichen"/>
    <w:uiPriority w:val="99"/>
    <w:unhideWhenUsed/>
    <w:rsid w:val="00B67A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B67A02"/>
  </w:style>
  <w:style w:type="paragraph" w:styleId="Fuzeile">
    <w:name w:val="footer"/>
    <w:basedOn w:val="Standard"/>
    <w:link w:val="FuzeileZeichen"/>
    <w:uiPriority w:val="99"/>
    <w:unhideWhenUsed/>
    <w:rsid w:val="00B67A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B67A02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B364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B364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718</Words>
  <Characters>4526</Characters>
  <Application>Microsoft Macintosh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Office 2004 Test Drive-Benutzer</cp:lastModifiedBy>
  <cp:revision>3</cp:revision>
  <cp:lastPrinted>2016-07-08T07:38:00Z</cp:lastPrinted>
  <dcterms:created xsi:type="dcterms:W3CDTF">2016-07-10T16:27:00Z</dcterms:created>
  <dcterms:modified xsi:type="dcterms:W3CDTF">2016-07-10T16:34:00Z</dcterms:modified>
</cp:coreProperties>
</file>